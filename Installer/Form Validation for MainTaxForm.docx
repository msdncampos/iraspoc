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79E" w:rsidRDefault="007E4E0A">
      <w:r>
        <w:rPr>
          <w:noProof/>
        </w:rPr>
        <w:drawing>
          <wp:inline distT="0" distB="0" distL="0" distR="0" wp14:anchorId="0FAB5DCD" wp14:editId="3C3A47D5">
            <wp:extent cx="5219700" cy="743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A5" w:rsidRDefault="00520AA5"/>
    <w:p w:rsidR="00E2663B" w:rsidRDefault="00E2663B"/>
    <w:p w:rsidR="00415A3E" w:rsidRDefault="00415A3E" w:rsidP="00415A3E">
      <w:pPr>
        <w:rPr>
          <w:noProof/>
        </w:rPr>
      </w:pPr>
      <w:r>
        <w:rPr>
          <w:noProof/>
        </w:rPr>
        <w:lastRenderedPageBreak/>
        <w:t>First Page of ECI Filing (Main Form)</w:t>
      </w:r>
    </w:p>
    <w:p w:rsidR="00415A3E" w:rsidRDefault="00415A3E" w:rsidP="00415A3E">
      <w:pPr>
        <w:rPr>
          <w:ins w:id="0" w:author="Aung, Sa Bai" w:date="2017-08-01T19:01:00Z"/>
        </w:rPr>
      </w:pPr>
      <w:r>
        <w:t>Screen Fields</w:t>
      </w:r>
    </w:p>
    <w:tbl>
      <w:tblPr>
        <w:tblW w:w="826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134"/>
        <w:gridCol w:w="1134"/>
        <w:gridCol w:w="4583"/>
      </w:tblGrid>
      <w:tr w:rsidR="00415A3E" w:rsidTr="000E26E2">
        <w:trPr>
          <w:cantSplit/>
          <w:tblHeader/>
          <w:ins w:id="1" w:author="Aung, Sa Bai" w:date="2017-08-01T19:01:00Z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15A3E" w:rsidRPr="00FA00FC" w:rsidRDefault="00415A3E" w:rsidP="000E26E2">
            <w:pPr>
              <w:pStyle w:val="TableHeader"/>
              <w:rPr>
                <w:ins w:id="2" w:author="Aung, Sa Bai" w:date="2017-08-01T19:01:00Z"/>
              </w:rPr>
            </w:pPr>
            <w:ins w:id="3" w:author="Aung, Sa Bai" w:date="2017-08-01T19:01:00Z">
              <w:r w:rsidRPr="00FA00FC">
                <w:t>Field</w:t>
              </w:r>
            </w:ins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15A3E" w:rsidRPr="00FA00FC" w:rsidRDefault="00415A3E" w:rsidP="000E26E2">
            <w:pPr>
              <w:pStyle w:val="TableHeader"/>
              <w:rPr>
                <w:ins w:id="4" w:author="Aung, Sa Bai" w:date="2017-08-01T19:01:00Z"/>
              </w:rPr>
            </w:pPr>
            <w:ins w:id="5" w:author="Aung, Sa Bai" w:date="2017-08-01T19:01:00Z">
              <w:r w:rsidRPr="00FA00FC">
                <w:t>Type</w:t>
              </w:r>
            </w:ins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15A3E" w:rsidRPr="00FA00FC" w:rsidRDefault="00415A3E" w:rsidP="000E26E2">
            <w:pPr>
              <w:pStyle w:val="TableHeader"/>
              <w:rPr>
                <w:ins w:id="6" w:author="Aung, Sa Bai" w:date="2017-08-01T19:01:00Z"/>
              </w:rPr>
            </w:pPr>
            <w:ins w:id="7" w:author="Aung, Sa Bai" w:date="2017-08-01T19:01:00Z">
              <w:r w:rsidRPr="00FA00FC">
                <w:t>Mandatory</w:t>
              </w:r>
            </w:ins>
          </w:p>
        </w:tc>
        <w:tc>
          <w:tcPr>
            <w:tcW w:w="458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15A3E" w:rsidRPr="00FA00FC" w:rsidRDefault="00415A3E" w:rsidP="000E26E2">
            <w:pPr>
              <w:pStyle w:val="TableHeader"/>
              <w:rPr>
                <w:ins w:id="8" w:author="Aung, Sa Bai" w:date="2017-08-01T19:01:00Z"/>
              </w:rPr>
            </w:pPr>
            <w:ins w:id="9" w:author="Aung, Sa Bai" w:date="2017-08-01T19:01:00Z">
              <w:r>
                <w:t>Details</w:t>
              </w:r>
            </w:ins>
          </w:p>
        </w:tc>
      </w:tr>
      <w:tr w:rsidR="00415A3E" w:rsidTr="000E26E2">
        <w:trPr>
          <w:cantSplit/>
          <w:trHeight w:val="316"/>
          <w:ins w:id="10" w:author="Aung, Sa Bai" w:date="2017-08-01T19:01:00Z"/>
        </w:trPr>
        <w:tc>
          <w:tcPr>
            <w:tcW w:w="1417" w:type="dxa"/>
          </w:tcPr>
          <w:p w:rsidR="00415A3E" w:rsidRDefault="00415A3E" w:rsidP="000E26E2">
            <w:pPr>
              <w:pStyle w:val="Normal-Table"/>
              <w:rPr>
                <w:ins w:id="11" w:author="Aung, Sa Bai" w:date="2017-08-01T19:01:00Z"/>
                <w:szCs w:val="18"/>
              </w:rPr>
            </w:pPr>
            <w:r>
              <w:rPr>
                <w:szCs w:val="18"/>
              </w:rPr>
              <w:t>Explanatory Notes on Estimated Chargeable Income (ECI)</w:t>
            </w:r>
          </w:p>
        </w:tc>
        <w:tc>
          <w:tcPr>
            <w:tcW w:w="1134" w:type="dxa"/>
          </w:tcPr>
          <w:p w:rsidR="00415A3E" w:rsidRDefault="00415A3E" w:rsidP="000E26E2">
            <w:pPr>
              <w:pStyle w:val="Normal-Table"/>
              <w:rPr>
                <w:ins w:id="12" w:author="Aung, Sa Bai" w:date="2017-08-01T19:01:00Z"/>
                <w:szCs w:val="18"/>
              </w:rPr>
            </w:pPr>
            <w:r>
              <w:rPr>
                <w:szCs w:val="18"/>
              </w:rPr>
              <w:t>Hyperlink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13" w:author="Aung, Sa Bai" w:date="2017-08-01T19:01:00Z"/>
                <w:szCs w:val="18"/>
              </w:rPr>
            </w:pPr>
          </w:p>
        </w:tc>
        <w:tc>
          <w:tcPr>
            <w:tcW w:w="4583" w:type="dxa"/>
          </w:tcPr>
          <w:p w:rsidR="00415A3E" w:rsidRDefault="00415A3E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To download the Explanatory Notes on ECI pdf file.</w:t>
            </w:r>
          </w:p>
          <w:p w:rsidR="00415A3E" w:rsidRDefault="00415A3E" w:rsidP="000E26E2">
            <w:pPr>
              <w:pStyle w:val="Normal-Table"/>
              <w:rPr>
                <w:ins w:id="14" w:author="Aung, Sa Bai" w:date="2017-08-01T19:01:00Z"/>
                <w:szCs w:val="18"/>
              </w:rPr>
            </w:pPr>
            <w:r w:rsidRPr="00415A3E">
              <w:rPr>
                <w:color w:val="4472C4" w:themeColor="accent1"/>
              </w:rPr>
              <w:t>https://www.iras.gov.sg/irashome/uploadedFiles/IRASHome/Quick_Links/Forms/Businesses/Corporate_Tax_forms/Explanatory%20notes%20for%20ECI.pdf</w:t>
            </w:r>
          </w:p>
        </w:tc>
      </w:tr>
      <w:tr w:rsidR="00415A3E" w:rsidTr="000E26E2">
        <w:trPr>
          <w:cantSplit/>
          <w:trHeight w:val="316"/>
          <w:ins w:id="15" w:author="Aung, Sa Bai" w:date="2017-08-01T19:01:00Z"/>
        </w:trPr>
        <w:tc>
          <w:tcPr>
            <w:tcW w:w="1417" w:type="dxa"/>
          </w:tcPr>
          <w:p w:rsidR="00415A3E" w:rsidRPr="000E0250" w:rsidRDefault="00415A3E" w:rsidP="000E26E2">
            <w:pPr>
              <w:pStyle w:val="Normal-Table"/>
              <w:rPr>
                <w:ins w:id="16" w:author="Aung, Sa Bai" w:date="2017-08-01T19:01:00Z"/>
                <w:szCs w:val="18"/>
              </w:rPr>
            </w:pPr>
            <w:ins w:id="17" w:author="Aung, Sa Bai" w:date="2017-08-01T19:01:00Z">
              <w:r>
                <w:rPr>
                  <w:szCs w:val="18"/>
                </w:rPr>
                <w:t>Financial Year End</w:t>
              </w:r>
            </w:ins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18" w:author="Aung, Sa Bai" w:date="2017-08-01T19:01:00Z"/>
                <w:szCs w:val="18"/>
              </w:rPr>
            </w:pPr>
            <w:ins w:id="19" w:author="Aung, Sa Bai" w:date="2017-08-01T19:01:00Z">
              <w:r>
                <w:rPr>
                  <w:szCs w:val="18"/>
                </w:rPr>
                <w:t>Pre-filled field</w:t>
              </w:r>
            </w:ins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20" w:author="Aung, Sa Bai" w:date="2017-08-01T19:01:00Z"/>
                <w:szCs w:val="18"/>
              </w:rPr>
            </w:pPr>
            <w:r>
              <w:rPr>
                <w:szCs w:val="18"/>
              </w:rPr>
              <w:t>Yes</w:t>
            </w:r>
          </w:p>
        </w:tc>
        <w:tc>
          <w:tcPr>
            <w:tcW w:w="4583" w:type="dxa"/>
          </w:tcPr>
          <w:p w:rsidR="00415A3E" w:rsidRPr="000E0250" w:rsidRDefault="00415A3E" w:rsidP="000E26E2">
            <w:pPr>
              <w:pStyle w:val="Normal-Table"/>
              <w:rPr>
                <w:ins w:id="21" w:author="Aung, Sa Bai" w:date="2017-08-01T19:01:00Z"/>
                <w:szCs w:val="18"/>
              </w:rPr>
            </w:pPr>
            <w:ins w:id="22" w:author="Aung, Sa Bai" w:date="2017-08-01T19:01:00Z">
              <w:r>
                <w:rPr>
                  <w:szCs w:val="18"/>
                </w:rPr>
                <w:t>Financial Year End of the organization as provided in corporate profile.</w:t>
              </w:r>
            </w:ins>
            <w:r w:rsidR="009276F9">
              <w:rPr>
                <w:szCs w:val="18"/>
              </w:rPr>
              <w:t xml:space="preserve"> </w:t>
            </w:r>
          </w:p>
        </w:tc>
      </w:tr>
      <w:tr w:rsidR="00415A3E" w:rsidTr="000E26E2">
        <w:trPr>
          <w:cantSplit/>
          <w:trHeight w:val="316"/>
          <w:ins w:id="23" w:author="Aung, Sa Bai" w:date="2017-08-01T19:01:00Z"/>
        </w:trPr>
        <w:tc>
          <w:tcPr>
            <w:tcW w:w="1417" w:type="dxa"/>
          </w:tcPr>
          <w:p w:rsidR="00415A3E" w:rsidRDefault="00415A3E" w:rsidP="000E26E2">
            <w:pPr>
              <w:pStyle w:val="Normal-Table"/>
              <w:rPr>
                <w:ins w:id="24" w:author="Aung, Sa Bai" w:date="2017-08-01T19:01:00Z"/>
                <w:szCs w:val="18"/>
              </w:rPr>
            </w:pPr>
            <w:r w:rsidRPr="00042043">
              <w:rPr>
                <w:szCs w:val="18"/>
              </w:rPr>
              <w:t xml:space="preserve">The company </w:t>
            </w:r>
            <w:r>
              <w:rPr>
                <w:szCs w:val="18"/>
              </w:rPr>
              <w:t>satisfies all conditions to qualify for the T</w:t>
            </w:r>
            <w:r w:rsidRPr="00042043">
              <w:rPr>
                <w:szCs w:val="18"/>
              </w:rPr>
              <w:t xml:space="preserve">ax </w:t>
            </w:r>
            <w:r>
              <w:rPr>
                <w:szCs w:val="18"/>
              </w:rPr>
              <w:t>E</w:t>
            </w:r>
            <w:r w:rsidRPr="00042043">
              <w:rPr>
                <w:szCs w:val="18"/>
              </w:rPr>
              <w:t xml:space="preserve">xemption </w:t>
            </w:r>
            <w:r>
              <w:rPr>
                <w:szCs w:val="18"/>
              </w:rPr>
              <w:t>S</w:t>
            </w:r>
            <w:r w:rsidRPr="00042043">
              <w:rPr>
                <w:szCs w:val="18"/>
              </w:rPr>
              <w:t xml:space="preserve">cheme for </w:t>
            </w:r>
            <w:r>
              <w:rPr>
                <w:szCs w:val="18"/>
              </w:rPr>
              <w:t>N</w:t>
            </w:r>
            <w:r w:rsidRPr="00042043">
              <w:rPr>
                <w:szCs w:val="18"/>
              </w:rPr>
              <w:t xml:space="preserve">ew </w:t>
            </w:r>
            <w:r>
              <w:rPr>
                <w:szCs w:val="18"/>
              </w:rPr>
              <w:t>Start-Up C</w:t>
            </w:r>
            <w:r w:rsidRPr="00042043">
              <w:rPr>
                <w:szCs w:val="18"/>
              </w:rPr>
              <w:t>ompanies.</w:t>
            </w:r>
            <w:r w:rsidR="00B66F26" w:rsidRPr="009A2FE5">
              <w:rPr>
                <w:color w:val="FF0000"/>
              </w:rPr>
              <w:t xml:space="preserve"> *</w:t>
            </w:r>
          </w:p>
        </w:tc>
        <w:tc>
          <w:tcPr>
            <w:tcW w:w="1134" w:type="dxa"/>
          </w:tcPr>
          <w:p w:rsidR="00415A3E" w:rsidRDefault="00415A3E" w:rsidP="000E26E2">
            <w:pPr>
              <w:pStyle w:val="Normal-Table"/>
              <w:rPr>
                <w:ins w:id="25" w:author="Aung, Sa Bai" w:date="2017-08-01T19:01:00Z"/>
                <w:szCs w:val="18"/>
              </w:rPr>
            </w:pPr>
            <w:ins w:id="26" w:author="Aung, Sa Bai" w:date="2017-08-01T19:01:00Z">
              <w:r>
                <w:rPr>
                  <w:szCs w:val="18"/>
                </w:rPr>
                <w:t>Radio button</w:t>
              </w:r>
            </w:ins>
          </w:p>
        </w:tc>
        <w:tc>
          <w:tcPr>
            <w:tcW w:w="1134" w:type="dxa"/>
          </w:tcPr>
          <w:p w:rsidR="00415A3E" w:rsidRPr="000E0250" w:rsidRDefault="00F86D48" w:rsidP="000E26E2">
            <w:pPr>
              <w:pStyle w:val="Normal-Table"/>
              <w:rPr>
                <w:ins w:id="27" w:author="Aung, Sa Bai" w:date="2017-08-01T19:01:00Z"/>
                <w:szCs w:val="18"/>
              </w:rPr>
            </w:pPr>
            <w:r>
              <w:rPr>
                <w:szCs w:val="18"/>
              </w:rPr>
              <w:t>Yes</w:t>
            </w:r>
          </w:p>
        </w:tc>
        <w:tc>
          <w:tcPr>
            <w:tcW w:w="4583" w:type="dxa"/>
          </w:tcPr>
          <w:p w:rsidR="00415A3E" w:rsidRDefault="00415A3E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 xml:space="preserve">Need to choose “Yes”, if </w:t>
            </w:r>
            <w:r w:rsidRPr="00267828">
              <w:rPr>
                <w:szCs w:val="18"/>
              </w:rPr>
              <w:t>the company declares that</w:t>
            </w:r>
          </w:p>
          <w:p w:rsidR="00415A3E" w:rsidRPr="00485C8A" w:rsidRDefault="00415A3E" w:rsidP="000E26E2">
            <w:pPr>
              <w:pStyle w:val="Normal-Table"/>
              <w:numPr>
                <w:ilvl w:val="0"/>
                <w:numId w:val="2"/>
              </w:numPr>
              <w:rPr>
                <w:szCs w:val="18"/>
              </w:rPr>
            </w:pPr>
            <w:r w:rsidRPr="00485C8A">
              <w:rPr>
                <w:szCs w:val="18"/>
              </w:rPr>
              <w:t>it is incorporated in Singapore;</w:t>
            </w:r>
          </w:p>
          <w:p w:rsidR="00415A3E" w:rsidRPr="00F43078" w:rsidRDefault="00415A3E" w:rsidP="000E26E2">
            <w:pPr>
              <w:pStyle w:val="Normal-Table"/>
              <w:numPr>
                <w:ilvl w:val="0"/>
                <w:numId w:val="2"/>
              </w:numPr>
              <w:rPr>
                <w:szCs w:val="18"/>
              </w:rPr>
            </w:pPr>
            <w:r w:rsidRPr="00F43078">
              <w:rPr>
                <w:szCs w:val="18"/>
              </w:rPr>
              <w:t>it is a tax resident of Singapore for Year of Assessment (YA) 2018;</w:t>
            </w:r>
          </w:p>
          <w:p w:rsidR="00415A3E" w:rsidRPr="00F43078" w:rsidRDefault="00415A3E" w:rsidP="000E26E2">
            <w:pPr>
              <w:pStyle w:val="Normal-Table"/>
              <w:rPr>
                <w:szCs w:val="18"/>
              </w:rPr>
            </w:pPr>
          </w:p>
          <w:p w:rsidR="00415A3E" w:rsidRPr="00F43078" w:rsidRDefault="00415A3E" w:rsidP="000E26E2">
            <w:pPr>
              <w:pStyle w:val="Normal-Table"/>
              <w:numPr>
                <w:ilvl w:val="0"/>
                <w:numId w:val="2"/>
              </w:numPr>
              <w:rPr>
                <w:szCs w:val="18"/>
              </w:rPr>
            </w:pPr>
            <w:r w:rsidRPr="00F43078">
              <w:rPr>
                <w:szCs w:val="18"/>
              </w:rPr>
              <w:t>it has no more than 20 shareholders throughout the basis period for YA 2018</w:t>
            </w:r>
          </w:p>
          <w:p w:rsidR="00415A3E" w:rsidRPr="00F43078" w:rsidRDefault="00415A3E" w:rsidP="000E26E2">
            <w:pPr>
              <w:pStyle w:val="Normal-Table"/>
              <w:numPr>
                <w:ilvl w:val="0"/>
                <w:numId w:val="3"/>
              </w:numPr>
              <w:rPr>
                <w:szCs w:val="18"/>
              </w:rPr>
            </w:pPr>
            <w:r w:rsidRPr="00F43078">
              <w:rPr>
                <w:szCs w:val="18"/>
              </w:rPr>
              <w:t>all of whom are individuals beneficially and directly holding the shares in their own names; or</w:t>
            </w:r>
          </w:p>
          <w:p w:rsidR="00415A3E" w:rsidRPr="00485C8A" w:rsidRDefault="00415A3E" w:rsidP="000E26E2">
            <w:pPr>
              <w:pStyle w:val="Normal-Table"/>
              <w:numPr>
                <w:ilvl w:val="0"/>
                <w:numId w:val="3"/>
              </w:numPr>
              <w:rPr>
                <w:szCs w:val="18"/>
              </w:rPr>
            </w:pPr>
            <w:r w:rsidRPr="00485C8A">
              <w:rPr>
                <w:szCs w:val="18"/>
              </w:rPr>
              <w:t>where there are non-individual shareholders, at least one shareholder is an individual beneficially and directly holding</w:t>
            </w:r>
            <w:r>
              <w:rPr>
                <w:szCs w:val="18"/>
              </w:rPr>
              <w:t xml:space="preserve"> </w:t>
            </w:r>
            <w:r w:rsidRPr="00485C8A">
              <w:rPr>
                <w:szCs w:val="18"/>
              </w:rPr>
              <w:t>at least 10% of the issued ordinary shares of the company;</w:t>
            </w:r>
          </w:p>
          <w:p w:rsidR="00415A3E" w:rsidRPr="00F43078" w:rsidRDefault="00415A3E" w:rsidP="000E26E2">
            <w:pPr>
              <w:pStyle w:val="Normal-Table"/>
              <w:numPr>
                <w:ilvl w:val="0"/>
                <w:numId w:val="2"/>
              </w:numPr>
              <w:rPr>
                <w:szCs w:val="18"/>
              </w:rPr>
            </w:pPr>
            <w:r w:rsidRPr="00F43078">
              <w:rPr>
                <w:szCs w:val="18"/>
              </w:rPr>
              <w:t>If it is incorporated after 25 Feb 2013,</w:t>
            </w:r>
          </w:p>
          <w:p w:rsidR="00415A3E" w:rsidRDefault="00415A3E" w:rsidP="000E26E2">
            <w:pPr>
              <w:pStyle w:val="Normal-Table"/>
              <w:numPr>
                <w:ilvl w:val="0"/>
                <w:numId w:val="1"/>
              </w:numPr>
              <w:rPr>
                <w:szCs w:val="18"/>
              </w:rPr>
            </w:pPr>
            <w:r w:rsidRPr="00F43078">
              <w:rPr>
                <w:szCs w:val="18"/>
              </w:rPr>
              <w:t>its principal activity is not that of developing properties for sale, for investment, or for both investment and sale; and</w:t>
            </w:r>
            <w:r>
              <w:rPr>
                <w:szCs w:val="18"/>
              </w:rPr>
              <w:t xml:space="preserve"> </w:t>
            </w:r>
          </w:p>
          <w:p w:rsidR="00415A3E" w:rsidRDefault="00415A3E" w:rsidP="000E26E2">
            <w:pPr>
              <w:pStyle w:val="Normal-Table"/>
              <w:numPr>
                <w:ilvl w:val="0"/>
                <w:numId w:val="1"/>
              </w:numPr>
              <w:rPr>
                <w:szCs w:val="18"/>
              </w:rPr>
            </w:pPr>
            <w:r w:rsidRPr="00F43078">
              <w:rPr>
                <w:szCs w:val="18"/>
              </w:rPr>
              <w:t>its principal activity is not that of investment holding.</w:t>
            </w:r>
          </w:p>
          <w:p w:rsidR="00415A3E" w:rsidRDefault="00415A3E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Unless need to choose “No”.</w:t>
            </w:r>
          </w:p>
          <w:p w:rsidR="000D518C" w:rsidRDefault="000D518C" w:rsidP="000D518C">
            <w:pPr>
              <w:pStyle w:val="Normal-Table"/>
              <w:rPr>
                <w:szCs w:val="18"/>
                <w:u w:val="single"/>
              </w:rPr>
            </w:pPr>
            <w:r w:rsidRPr="00D84C66">
              <w:rPr>
                <w:szCs w:val="18"/>
                <w:u w:val="single"/>
              </w:rPr>
              <w:t>Validation:</w:t>
            </w:r>
          </w:p>
          <w:p w:rsidR="000D518C" w:rsidRPr="00D84C66" w:rsidRDefault="000D518C" w:rsidP="000D518C">
            <w:pPr>
              <w:pStyle w:val="Normal-Table"/>
              <w:rPr>
                <w:szCs w:val="18"/>
                <w:u w:val="single"/>
              </w:rPr>
            </w:pPr>
            <w:r w:rsidRPr="00517F01">
              <w:rPr>
                <w:szCs w:val="18"/>
              </w:rPr>
              <w:t xml:space="preserve">Condition: </w:t>
            </w:r>
            <w:r>
              <w:rPr>
                <w:szCs w:val="18"/>
              </w:rPr>
              <w:t>I</w:t>
            </w:r>
            <w:r w:rsidRPr="00517F01">
              <w:rPr>
                <w:szCs w:val="18"/>
              </w:rPr>
              <w:t>f empty</w:t>
            </w:r>
          </w:p>
          <w:p w:rsidR="00BD6225" w:rsidRDefault="000D518C" w:rsidP="000D518C">
            <w:pPr>
              <w:pStyle w:val="Normal-Table"/>
              <w:rPr>
                <w:ins w:id="28" w:author="Aung, Sa Bai" w:date="2017-08-01T19:01:00Z"/>
                <w:szCs w:val="18"/>
              </w:rPr>
            </w:pPr>
            <w:r>
              <w:t xml:space="preserve">Message : </w:t>
            </w:r>
            <w:r w:rsidR="00714442">
              <w:t>Required field</w:t>
            </w:r>
          </w:p>
        </w:tc>
      </w:tr>
      <w:tr w:rsidR="00415A3E" w:rsidTr="000E26E2">
        <w:trPr>
          <w:cantSplit/>
          <w:trHeight w:val="316"/>
          <w:ins w:id="29" w:author="Aung, Sa Bai" w:date="2017-08-01T19:01:00Z"/>
        </w:trPr>
        <w:tc>
          <w:tcPr>
            <w:tcW w:w="1417" w:type="dxa"/>
          </w:tcPr>
          <w:p w:rsidR="00415A3E" w:rsidRPr="000E0250" w:rsidRDefault="00415A3E" w:rsidP="000E26E2">
            <w:pPr>
              <w:pStyle w:val="Normal-Table"/>
              <w:rPr>
                <w:ins w:id="30" w:author="Aung, Sa Bai" w:date="2017-08-01T19:01:00Z"/>
                <w:szCs w:val="18"/>
              </w:rPr>
            </w:pPr>
            <w:ins w:id="31" w:author="Aung, Sa Bai" w:date="2017-08-01T19:01:00Z">
              <w:r>
                <w:rPr>
                  <w:szCs w:val="18"/>
                </w:rPr>
                <w:t>Year of Assessment</w:t>
              </w:r>
            </w:ins>
            <w:r w:rsidR="00B66F26" w:rsidRPr="009A2FE5">
              <w:rPr>
                <w:color w:val="FF0000"/>
              </w:rPr>
              <w:t>*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32" w:author="Aung, Sa Bai" w:date="2017-08-01T19:01:00Z"/>
                <w:szCs w:val="18"/>
              </w:rPr>
            </w:pPr>
            <w:ins w:id="33" w:author="Aung, Sa Bai" w:date="2017-08-01T19:01:00Z">
              <w:r>
                <w:rPr>
                  <w:szCs w:val="18"/>
                </w:rPr>
                <w:t>Radio button</w:t>
              </w:r>
            </w:ins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34" w:author="Aung, Sa Bai" w:date="2017-08-01T19:01:00Z"/>
                <w:szCs w:val="18"/>
              </w:rPr>
            </w:pPr>
            <w:ins w:id="35" w:author="Aung, Sa Bai" w:date="2017-08-01T19:01:00Z">
              <w:r>
                <w:rPr>
                  <w:szCs w:val="18"/>
                </w:rPr>
                <w:t>Yes</w:t>
              </w:r>
            </w:ins>
          </w:p>
        </w:tc>
        <w:tc>
          <w:tcPr>
            <w:tcW w:w="4583" w:type="dxa"/>
          </w:tcPr>
          <w:p w:rsidR="00415A3E" w:rsidRPr="00CE33F0" w:rsidRDefault="00415A3E" w:rsidP="000E26E2">
            <w:pPr>
              <w:pStyle w:val="Normal-Table"/>
              <w:rPr>
                <w:ins w:id="36" w:author="Aung, Sa Bai" w:date="2017-08-01T19:01:00Z"/>
                <w:szCs w:val="18"/>
              </w:rPr>
            </w:pPr>
            <w:ins w:id="37" w:author="Aung, Sa Bai" w:date="2017-08-01T19:01:00Z">
              <w:r w:rsidRPr="00CE33F0">
                <w:rPr>
                  <w:szCs w:val="18"/>
                </w:rPr>
                <w:t>You can e-file for the current YA</w:t>
              </w:r>
            </w:ins>
          </w:p>
          <w:p w:rsidR="00415A3E" w:rsidRDefault="00415A3E" w:rsidP="000E26E2">
            <w:pPr>
              <w:pStyle w:val="Normal-Table"/>
              <w:rPr>
                <w:szCs w:val="18"/>
              </w:rPr>
            </w:pPr>
            <w:ins w:id="38" w:author="Aung, Sa Bai" w:date="2017-08-01T19:01:00Z">
              <w:r>
                <w:rPr>
                  <w:szCs w:val="18"/>
                </w:rPr>
                <w:t>and one advance YA.</w:t>
              </w:r>
            </w:ins>
          </w:p>
          <w:p w:rsidR="000D518C" w:rsidRDefault="000D518C" w:rsidP="000D518C">
            <w:pPr>
              <w:pStyle w:val="Normal-Table"/>
              <w:rPr>
                <w:szCs w:val="18"/>
                <w:u w:val="single"/>
              </w:rPr>
            </w:pPr>
            <w:r w:rsidRPr="00D84C66">
              <w:rPr>
                <w:szCs w:val="18"/>
                <w:u w:val="single"/>
              </w:rPr>
              <w:t>Validation:</w:t>
            </w:r>
          </w:p>
          <w:p w:rsidR="000D518C" w:rsidRPr="00D84C66" w:rsidRDefault="000D518C" w:rsidP="000D518C">
            <w:pPr>
              <w:pStyle w:val="Normal-Table"/>
              <w:rPr>
                <w:szCs w:val="18"/>
                <w:u w:val="single"/>
              </w:rPr>
            </w:pPr>
            <w:r w:rsidRPr="00517F01">
              <w:rPr>
                <w:szCs w:val="18"/>
              </w:rPr>
              <w:t xml:space="preserve">Condition: </w:t>
            </w:r>
            <w:r>
              <w:rPr>
                <w:szCs w:val="18"/>
              </w:rPr>
              <w:t>I</w:t>
            </w:r>
            <w:r w:rsidRPr="00517F01">
              <w:rPr>
                <w:szCs w:val="18"/>
              </w:rPr>
              <w:t>f empty</w:t>
            </w:r>
          </w:p>
          <w:p w:rsidR="00DE1639" w:rsidRPr="000E0250" w:rsidRDefault="000D518C" w:rsidP="000D518C">
            <w:pPr>
              <w:pStyle w:val="Normal-Table"/>
              <w:rPr>
                <w:ins w:id="39" w:author="Aung, Sa Bai" w:date="2017-08-01T19:01:00Z"/>
                <w:szCs w:val="18"/>
              </w:rPr>
            </w:pPr>
            <w:r>
              <w:t xml:space="preserve">Message : </w:t>
            </w:r>
            <w:r w:rsidR="00714442">
              <w:t>Required field</w:t>
            </w:r>
          </w:p>
        </w:tc>
      </w:tr>
      <w:tr w:rsidR="00415A3E" w:rsidTr="000E26E2">
        <w:trPr>
          <w:cantSplit/>
          <w:trHeight w:val="316"/>
          <w:ins w:id="40" w:author="Aung, Sa Bai" w:date="2017-08-01T19:01:00Z"/>
        </w:trPr>
        <w:tc>
          <w:tcPr>
            <w:tcW w:w="1417" w:type="dxa"/>
          </w:tcPr>
          <w:p w:rsidR="00415A3E" w:rsidRPr="000E0250" w:rsidRDefault="00643D92" w:rsidP="000E26E2">
            <w:pPr>
              <w:pStyle w:val="Normal-Table"/>
              <w:rPr>
                <w:ins w:id="41" w:author="Aung, Sa Bai" w:date="2017-08-01T19:01:00Z"/>
                <w:szCs w:val="18"/>
              </w:rPr>
            </w:pPr>
            <w:r w:rsidRPr="00643D92">
              <w:t>The company’s first Year of Assessment after incorporation</w:t>
            </w:r>
            <w:r w:rsidRPr="009A2FE5">
              <w:rPr>
                <w:color w:val="FF0000"/>
              </w:rPr>
              <w:t>*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42" w:author="Aung, Sa Bai" w:date="2017-08-01T19:01:00Z"/>
                <w:szCs w:val="18"/>
              </w:rPr>
            </w:pPr>
            <w:r>
              <w:rPr>
                <w:szCs w:val="18"/>
              </w:rPr>
              <w:t>Radio button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43" w:author="Aung, Sa Bai" w:date="2017-08-01T19:01:00Z"/>
                <w:szCs w:val="18"/>
              </w:rPr>
            </w:pPr>
          </w:p>
        </w:tc>
        <w:tc>
          <w:tcPr>
            <w:tcW w:w="4583" w:type="dxa"/>
          </w:tcPr>
          <w:p w:rsidR="00415A3E" w:rsidRDefault="00415A3E" w:rsidP="000E26E2">
            <w:pPr>
              <w:pStyle w:val="Normal-Table"/>
              <w:rPr>
                <w:szCs w:val="18"/>
              </w:rPr>
            </w:pPr>
            <w:ins w:id="44" w:author="Aung, Sa Bai" w:date="2017-08-01T19:01:00Z">
              <w:r>
                <w:rPr>
                  <w:szCs w:val="18"/>
                </w:rPr>
                <w:t>I</w:t>
              </w:r>
              <w:r w:rsidRPr="00CE33F0">
                <w:rPr>
                  <w:szCs w:val="18"/>
                </w:rPr>
                <w:t>f the company qualifies for</w:t>
              </w:r>
            </w:ins>
            <w:r>
              <w:rPr>
                <w:szCs w:val="18"/>
              </w:rPr>
              <w:t xml:space="preserve"> </w:t>
            </w:r>
            <w:ins w:id="45" w:author="Aung, Sa Bai" w:date="2017-08-01T19:01:00Z">
              <w:r w:rsidRPr="00CE33F0">
                <w:rPr>
                  <w:szCs w:val="18"/>
                </w:rPr>
                <w:t>Full Tax Exemption.</w:t>
              </w:r>
            </w:ins>
          </w:p>
          <w:p w:rsidR="00415A3E" w:rsidRDefault="00415A3E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To i</w:t>
            </w:r>
            <w:ins w:id="46" w:author="Aung, Sa Bai" w:date="2017-08-01T19:01:00Z">
              <w:r w:rsidRPr="00CE33F0">
                <w:rPr>
                  <w:szCs w:val="18"/>
                </w:rPr>
                <w:t>ndicate its first Year of Assessment (YA) upon incorporation</w:t>
              </w:r>
            </w:ins>
            <w:r w:rsidR="002702D7">
              <w:rPr>
                <w:szCs w:val="18"/>
              </w:rPr>
              <w:t>.</w:t>
            </w:r>
          </w:p>
          <w:p w:rsidR="000D518C" w:rsidRDefault="000D518C" w:rsidP="000D518C">
            <w:pPr>
              <w:pStyle w:val="Normal-Table"/>
              <w:rPr>
                <w:szCs w:val="18"/>
                <w:u w:val="single"/>
              </w:rPr>
            </w:pPr>
            <w:r w:rsidRPr="00D84C66">
              <w:rPr>
                <w:szCs w:val="18"/>
                <w:u w:val="single"/>
              </w:rPr>
              <w:t>Validation:</w:t>
            </w:r>
          </w:p>
          <w:p w:rsidR="000D518C" w:rsidRPr="00D84C66" w:rsidRDefault="000D518C" w:rsidP="000D518C">
            <w:pPr>
              <w:pStyle w:val="Normal-Table"/>
              <w:rPr>
                <w:szCs w:val="18"/>
                <w:u w:val="single"/>
              </w:rPr>
            </w:pPr>
            <w:r w:rsidRPr="00517F01">
              <w:rPr>
                <w:szCs w:val="18"/>
              </w:rPr>
              <w:t xml:space="preserve">Condition: </w:t>
            </w:r>
            <w:r>
              <w:rPr>
                <w:szCs w:val="18"/>
              </w:rPr>
              <w:t>I</w:t>
            </w:r>
            <w:r w:rsidRPr="00517F01">
              <w:rPr>
                <w:szCs w:val="18"/>
              </w:rPr>
              <w:t>f empty</w:t>
            </w:r>
          </w:p>
          <w:p w:rsidR="002702D7" w:rsidRPr="000E0250" w:rsidRDefault="000D518C" w:rsidP="000D518C">
            <w:pPr>
              <w:pStyle w:val="Normal-Table"/>
              <w:rPr>
                <w:ins w:id="47" w:author="Aung, Sa Bai" w:date="2017-08-01T19:01:00Z"/>
                <w:szCs w:val="18"/>
              </w:rPr>
            </w:pPr>
            <w:r>
              <w:t xml:space="preserve">Message : </w:t>
            </w:r>
            <w:r w:rsidR="00714442">
              <w:t>Required field</w:t>
            </w:r>
          </w:p>
        </w:tc>
      </w:tr>
      <w:tr w:rsidR="00415A3E" w:rsidTr="000E26E2">
        <w:trPr>
          <w:cantSplit/>
          <w:trHeight w:val="316"/>
          <w:ins w:id="48" w:author="Aung, Sa Bai" w:date="2017-08-01T19:01:00Z"/>
        </w:trPr>
        <w:tc>
          <w:tcPr>
            <w:tcW w:w="1417" w:type="dxa"/>
          </w:tcPr>
          <w:p w:rsidR="00415A3E" w:rsidRPr="000E0250" w:rsidRDefault="00415A3E" w:rsidP="000E26E2">
            <w:pPr>
              <w:pStyle w:val="Normal-Table"/>
              <w:rPr>
                <w:ins w:id="49" w:author="Aung, Sa Bai" w:date="2017-08-01T19:01:00Z"/>
                <w:szCs w:val="18"/>
              </w:rPr>
            </w:pPr>
            <w:r>
              <w:rPr>
                <w:szCs w:val="18"/>
              </w:rPr>
              <w:lastRenderedPageBreak/>
              <w:t>Revenue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50" w:author="Aung, Sa Bai" w:date="2017-08-01T19:01:00Z"/>
                <w:szCs w:val="18"/>
              </w:rPr>
            </w:pPr>
            <w:r>
              <w:rPr>
                <w:szCs w:val="18"/>
              </w:rPr>
              <w:t>Textbox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51" w:author="Aung, Sa Bai" w:date="2017-08-01T19:01:00Z"/>
                <w:szCs w:val="18"/>
              </w:rPr>
            </w:pPr>
            <w:r>
              <w:rPr>
                <w:szCs w:val="18"/>
              </w:rPr>
              <w:t>Yes</w:t>
            </w:r>
          </w:p>
        </w:tc>
        <w:tc>
          <w:tcPr>
            <w:tcW w:w="4583" w:type="dxa"/>
          </w:tcPr>
          <w:p w:rsidR="00987639" w:rsidRDefault="00987639" w:rsidP="000E26E2">
            <w:pPr>
              <w:pStyle w:val="Normal-Table"/>
              <w:rPr>
                <w:szCs w:val="18"/>
              </w:rPr>
            </w:pPr>
            <w:r w:rsidRPr="00987639">
              <w:rPr>
                <w:highlight w:val="yellow"/>
              </w:rPr>
              <w:t>Numeric whole number (without decimal) (length : 12)</w:t>
            </w:r>
          </w:p>
          <w:p w:rsidR="00415A3E" w:rsidRDefault="00415A3E" w:rsidP="00141748">
            <w:pPr>
              <w:pStyle w:val="Normal-Table"/>
              <w:rPr>
                <w:szCs w:val="18"/>
              </w:rPr>
            </w:pPr>
            <w:r w:rsidRPr="008A3A76">
              <w:rPr>
                <w:szCs w:val="18"/>
              </w:rPr>
              <w:t>Enter the Revenue amount. This</w:t>
            </w:r>
            <w:r w:rsidR="00714442">
              <w:rPr>
                <w:szCs w:val="18"/>
              </w:rPr>
              <w:t xml:space="preserve"> </w:t>
            </w:r>
            <w:r w:rsidR="00141748">
              <w:rPr>
                <w:szCs w:val="18"/>
              </w:rPr>
              <w:t>field is compulsory.</w:t>
            </w:r>
          </w:p>
          <w:p w:rsidR="006B6FB3" w:rsidRPr="00141748" w:rsidRDefault="00415A3E" w:rsidP="000E26E2">
            <w:pPr>
              <w:pStyle w:val="Normal-Table"/>
              <w:rPr>
                <w:szCs w:val="18"/>
                <w:u w:val="single"/>
              </w:rPr>
            </w:pPr>
            <w:r w:rsidRPr="00141748">
              <w:rPr>
                <w:rFonts w:ascii="Webdings" w:hAnsi="Webdings"/>
                <w:color w:val="0000FF"/>
                <w:u w:val="single"/>
                <w:lang w:val="en-US"/>
              </w:rPr>
              <w:t></w:t>
            </w:r>
            <w:r w:rsidRPr="00141748">
              <w:rPr>
                <w:szCs w:val="18"/>
                <w:u w:val="single"/>
              </w:rPr>
              <w:t xml:space="preserve">iHelp Content: </w:t>
            </w:r>
          </w:p>
          <w:p w:rsidR="00415A3E" w:rsidRDefault="006B6FB3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“</w:t>
            </w:r>
            <w:r w:rsidR="00415A3E">
              <w:rPr>
                <w:szCs w:val="18"/>
              </w:rPr>
              <w:t>Revenue r</w:t>
            </w:r>
            <w:r w:rsidR="00415A3E" w:rsidRPr="00A94E37">
              <w:rPr>
                <w:szCs w:val="18"/>
              </w:rPr>
              <w:t>efers</w:t>
            </w:r>
            <w:r w:rsidR="00415A3E">
              <w:rPr>
                <w:szCs w:val="18"/>
              </w:rPr>
              <w:t xml:space="preserve"> to a company’s</w:t>
            </w:r>
            <w:r w:rsidR="00415A3E" w:rsidRPr="00A94E37">
              <w:rPr>
                <w:szCs w:val="18"/>
              </w:rPr>
              <w:t xml:space="preserve"> main source of income</w:t>
            </w:r>
            <w:r w:rsidR="00415A3E">
              <w:rPr>
                <w:szCs w:val="18"/>
              </w:rPr>
              <w:t>, excluding separate source income such as interest</w:t>
            </w:r>
            <w:r w:rsidR="00415A3E" w:rsidRPr="00A94E37">
              <w:rPr>
                <w:szCs w:val="18"/>
              </w:rPr>
              <w:t xml:space="preserve">. </w:t>
            </w:r>
          </w:p>
          <w:p w:rsidR="00415A3E" w:rsidRDefault="00415A3E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For an investment holding company</w:t>
            </w:r>
            <w:r w:rsidRPr="00A94E37">
              <w:rPr>
                <w:szCs w:val="18"/>
              </w:rPr>
              <w:t xml:space="preserve">, </w:t>
            </w:r>
            <w:r>
              <w:rPr>
                <w:szCs w:val="18"/>
              </w:rPr>
              <w:t>it would be its investment income. (e.g. interest and dividend income).</w:t>
            </w:r>
            <w:r w:rsidR="006B6FB3">
              <w:rPr>
                <w:szCs w:val="18"/>
              </w:rPr>
              <w:t>”</w:t>
            </w:r>
          </w:p>
          <w:p w:rsidR="00A64C85" w:rsidRDefault="00A64C85" w:rsidP="000E26E2">
            <w:pPr>
              <w:pStyle w:val="Normal-Table"/>
              <w:rPr>
                <w:szCs w:val="18"/>
                <w:u w:val="single"/>
              </w:rPr>
            </w:pPr>
            <w:r w:rsidRPr="00D84C66">
              <w:rPr>
                <w:szCs w:val="18"/>
                <w:u w:val="single"/>
              </w:rPr>
              <w:t>Validation:</w:t>
            </w:r>
          </w:p>
          <w:p w:rsidR="00517F01" w:rsidRPr="00D84C66" w:rsidRDefault="00517F01" w:rsidP="000E26E2">
            <w:pPr>
              <w:pStyle w:val="Normal-Table"/>
              <w:rPr>
                <w:szCs w:val="18"/>
                <w:u w:val="single"/>
              </w:rPr>
            </w:pPr>
            <w:r w:rsidRPr="00517F01">
              <w:rPr>
                <w:szCs w:val="18"/>
              </w:rPr>
              <w:t xml:space="preserve">Condition: </w:t>
            </w:r>
            <w:r>
              <w:rPr>
                <w:szCs w:val="18"/>
              </w:rPr>
              <w:t>I</w:t>
            </w:r>
            <w:r w:rsidRPr="00517F01">
              <w:rPr>
                <w:szCs w:val="18"/>
              </w:rPr>
              <w:t>f empty</w:t>
            </w:r>
          </w:p>
          <w:p w:rsidR="00A64C85" w:rsidRPr="000E0250" w:rsidRDefault="00DE1639" w:rsidP="000E26E2">
            <w:pPr>
              <w:pStyle w:val="Normal-Table"/>
              <w:rPr>
                <w:ins w:id="52" w:author="Aung, Sa Bai" w:date="2017-08-01T19:01:00Z"/>
                <w:szCs w:val="18"/>
              </w:rPr>
            </w:pPr>
            <w:r>
              <w:t>Message :</w:t>
            </w:r>
            <w:r w:rsidR="00D84C66">
              <w:t xml:space="preserve"> </w:t>
            </w:r>
            <w:r w:rsidR="00A64C85" w:rsidRPr="00D84C66">
              <w:t>Enter Revenue amount</w:t>
            </w:r>
            <w:r w:rsidR="00517F01">
              <w:t xml:space="preserve"> </w:t>
            </w:r>
          </w:p>
        </w:tc>
      </w:tr>
      <w:tr w:rsidR="008330CF" w:rsidTr="000E26E2">
        <w:trPr>
          <w:cantSplit/>
          <w:trHeight w:val="316"/>
        </w:trPr>
        <w:tc>
          <w:tcPr>
            <w:tcW w:w="1417" w:type="dxa"/>
          </w:tcPr>
          <w:p w:rsidR="008330CF" w:rsidRDefault="008330CF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3</w:t>
            </w:r>
            <w:r w:rsidRPr="008D3C14">
              <w:rPr>
                <w:szCs w:val="18"/>
                <w:vertAlign w:val="superscript"/>
              </w:rPr>
              <w:t>rd</w:t>
            </w:r>
            <w:r>
              <w:rPr>
                <w:szCs w:val="18"/>
              </w:rPr>
              <w:t xml:space="preserve"> Tax Rate</w:t>
            </w:r>
          </w:p>
        </w:tc>
        <w:tc>
          <w:tcPr>
            <w:tcW w:w="1134" w:type="dxa"/>
          </w:tcPr>
          <w:p w:rsidR="008330CF" w:rsidRDefault="008330CF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Textbox</w:t>
            </w:r>
          </w:p>
        </w:tc>
        <w:tc>
          <w:tcPr>
            <w:tcW w:w="1134" w:type="dxa"/>
          </w:tcPr>
          <w:p w:rsidR="008330CF" w:rsidRDefault="008330CF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  <w:tc>
          <w:tcPr>
            <w:tcW w:w="4583" w:type="dxa"/>
          </w:tcPr>
          <w:p w:rsidR="00713E6D" w:rsidRDefault="00713E6D" w:rsidP="00713E6D">
            <w:pPr>
              <w:pStyle w:val="Normal-Table"/>
              <w:rPr>
                <w:szCs w:val="18"/>
              </w:rPr>
            </w:pPr>
            <w:r w:rsidRPr="00A472F3">
              <w:rPr>
                <w:szCs w:val="18"/>
              </w:rPr>
              <w:t xml:space="preserve">Not mandatory to enter. </w:t>
            </w:r>
          </w:p>
          <w:p w:rsidR="00713E6D" w:rsidRPr="00A472F3" w:rsidRDefault="00713E6D" w:rsidP="00713E6D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I</w:t>
            </w:r>
            <w:r w:rsidRPr="00A472F3">
              <w:rPr>
                <w:szCs w:val="18"/>
              </w:rPr>
              <w:t xml:space="preserve">f </w:t>
            </w:r>
            <w:r>
              <w:rPr>
                <w:szCs w:val="18"/>
              </w:rPr>
              <w:t>user enter the input</w:t>
            </w:r>
            <w:r w:rsidRPr="00A472F3">
              <w:rPr>
                <w:szCs w:val="18"/>
              </w:rPr>
              <w:t xml:space="preserve">, </w:t>
            </w:r>
            <w:r>
              <w:rPr>
                <w:szCs w:val="18"/>
              </w:rPr>
              <w:t>it should be numeric number</w:t>
            </w:r>
            <w:r w:rsidRPr="00A472F3">
              <w:rPr>
                <w:szCs w:val="18"/>
              </w:rPr>
              <w:t xml:space="preserve"> between 0.00% and </w:t>
            </w:r>
            <w:r>
              <w:rPr>
                <w:szCs w:val="18"/>
              </w:rPr>
              <w:t>10%</w:t>
            </w:r>
          </w:p>
          <w:p w:rsidR="008330CF" w:rsidRDefault="00713E6D" w:rsidP="00713E6D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 xml:space="preserve">The textbox </w:t>
            </w:r>
            <w:r w:rsidRPr="00A472F3">
              <w:rPr>
                <w:szCs w:val="18"/>
              </w:rPr>
              <w:t>should be able to accept, display and process tax rate of up to 2 decimal places, e.g.0.30.</w:t>
            </w:r>
          </w:p>
          <w:p w:rsidR="004B6EB4" w:rsidRPr="00CF3A6B" w:rsidRDefault="004B6EB4" w:rsidP="004B6EB4">
            <w:pPr>
              <w:pStyle w:val="Normal-Table"/>
              <w:rPr>
                <w:u w:val="single"/>
              </w:rPr>
            </w:pPr>
            <w:r w:rsidRPr="00CF3A6B">
              <w:rPr>
                <w:u w:val="single"/>
              </w:rPr>
              <w:t>Validation:</w:t>
            </w:r>
          </w:p>
          <w:p w:rsidR="004B6EB4" w:rsidRDefault="004B6EB4" w:rsidP="004B6EB4">
            <w:pPr>
              <w:pStyle w:val="Normal-Table"/>
            </w:pPr>
            <w:r>
              <w:t xml:space="preserve">Condition: </w:t>
            </w:r>
            <w:r w:rsidRPr="00BA00B2">
              <w:rPr>
                <w:szCs w:val="18"/>
                <w:lang w:val="en-US"/>
              </w:rPr>
              <w:t>&lt; 0</w:t>
            </w:r>
            <w:r>
              <w:rPr>
                <w:szCs w:val="18"/>
                <w:lang w:val="en-US"/>
              </w:rPr>
              <w:t xml:space="preserve"> and </w:t>
            </w:r>
            <w:r w:rsidRPr="00BA00B2">
              <w:rPr>
                <w:szCs w:val="18"/>
                <w:lang w:val="en-US"/>
              </w:rPr>
              <w:t xml:space="preserve"> &gt;</w:t>
            </w:r>
            <w:r>
              <w:rPr>
                <w:szCs w:val="18"/>
                <w:lang w:val="en-US"/>
              </w:rPr>
              <w:t xml:space="preserve"> 10</w:t>
            </w:r>
            <w:r w:rsidR="00ED439B">
              <w:rPr>
                <w:szCs w:val="18"/>
                <w:lang w:val="en-US"/>
              </w:rPr>
              <w:t>%</w:t>
            </w:r>
          </w:p>
          <w:p w:rsidR="005A59C3" w:rsidRPr="00AE3E96" w:rsidRDefault="004B6EB4" w:rsidP="004B6EB4">
            <w:pPr>
              <w:pStyle w:val="Normal-Table"/>
              <w:rPr>
                <w:szCs w:val="18"/>
              </w:rPr>
            </w:pPr>
            <w:r>
              <w:rPr>
                <w:szCs w:val="18"/>
                <w:lang w:val="en-US"/>
              </w:rPr>
              <w:t xml:space="preserve">Message: </w:t>
            </w:r>
            <w:r w:rsidRPr="00BA00B2">
              <w:rPr>
                <w:szCs w:val="18"/>
                <w:lang w:val="en-US"/>
              </w:rPr>
              <w:t>Invalid tax rate</w:t>
            </w:r>
          </w:p>
        </w:tc>
      </w:tr>
      <w:tr w:rsidR="008330CF" w:rsidTr="000E26E2">
        <w:trPr>
          <w:cantSplit/>
          <w:trHeight w:val="316"/>
        </w:trPr>
        <w:tc>
          <w:tcPr>
            <w:tcW w:w="1417" w:type="dxa"/>
          </w:tcPr>
          <w:p w:rsidR="008330CF" w:rsidRDefault="008330CF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8D3C14">
              <w:rPr>
                <w:szCs w:val="18"/>
                <w:vertAlign w:val="superscript"/>
              </w:rPr>
              <w:t>th</w:t>
            </w:r>
            <w:r>
              <w:rPr>
                <w:szCs w:val="18"/>
              </w:rPr>
              <w:t xml:space="preserve"> Tax Rate</w:t>
            </w:r>
          </w:p>
        </w:tc>
        <w:tc>
          <w:tcPr>
            <w:tcW w:w="1134" w:type="dxa"/>
          </w:tcPr>
          <w:p w:rsidR="008330CF" w:rsidRDefault="008330CF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Textbox</w:t>
            </w:r>
          </w:p>
        </w:tc>
        <w:tc>
          <w:tcPr>
            <w:tcW w:w="1134" w:type="dxa"/>
          </w:tcPr>
          <w:p w:rsidR="008330CF" w:rsidRDefault="008330CF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No</w:t>
            </w:r>
          </w:p>
        </w:tc>
        <w:tc>
          <w:tcPr>
            <w:tcW w:w="4583" w:type="dxa"/>
          </w:tcPr>
          <w:p w:rsidR="00713E6D" w:rsidRDefault="00713E6D" w:rsidP="00713E6D">
            <w:pPr>
              <w:pStyle w:val="Normal-Table"/>
              <w:rPr>
                <w:szCs w:val="18"/>
              </w:rPr>
            </w:pPr>
            <w:r w:rsidRPr="00A472F3">
              <w:rPr>
                <w:szCs w:val="18"/>
              </w:rPr>
              <w:t xml:space="preserve">Not mandatory to enter. </w:t>
            </w:r>
          </w:p>
          <w:p w:rsidR="00713E6D" w:rsidRPr="00A472F3" w:rsidRDefault="00713E6D" w:rsidP="00713E6D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I</w:t>
            </w:r>
            <w:r w:rsidRPr="00A472F3">
              <w:rPr>
                <w:szCs w:val="18"/>
              </w:rPr>
              <w:t xml:space="preserve">f </w:t>
            </w:r>
            <w:r>
              <w:rPr>
                <w:szCs w:val="18"/>
              </w:rPr>
              <w:t>user enter the input</w:t>
            </w:r>
            <w:r w:rsidRPr="00A472F3">
              <w:rPr>
                <w:szCs w:val="18"/>
              </w:rPr>
              <w:t xml:space="preserve">, </w:t>
            </w:r>
            <w:r>
              <w:rPr>
                <w:szCs w:val="18"/>
              </w:rPr>
              <w:t>it should be numeric number</w:t>
            </w:r>
            <w:r w:rsidRPr="00A472F3">
              <w:rPr>
                <w:szCs w:val="18"/>
              </w:rPr>
              <w:t xml:space="preserve"> between 0.00% and </w:t>
            </w:r>
            <w:r>
              <w:rPr>
                <w:szCs w:val="18"/>
              </w:rPr>
              <w:t>10%</w:t>
            </w:r>
          </w:p>
          <w:p w:rsidR="008330CF" w:rsidRDefault="00713E6D" w:rsidP="00713E6D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 xml:space="preserve">The textbox </w:t>
            </w:r>
            <w:r w:rsidRPr="00A472F3">
              <w:rPr>
                <w:szCs w:val="18"/>
              </w:rPr>
              <w:t>should be able to accept, display and process tax rate of up to 2 decimal places, e.g.0.30.</w:t>
            </w:r>
          </w:p>
          <w:p w:rsidR="005A59C3" w:rsidRPr="00CF3A6B" w:rsidRDefault="005A59C3" w:rsidP="005A59C3">
            <w:pPr>
              <w:pStyle w:val="Normal-Table"/>
              <w:rPr>
                <w:u w:val="single"/>
              </w:rPr>
            </w:pPr>
            <w:r w:rsidRPr="00CF3A6B">
              <w:rPr>
                <w:u w:val="single"/>
              </w:rPr>
              <w:t>Validation:</w:t>
            </w:r>
          </w:p>
          <w:p w:rsidR="005A59C3" w:rsidRDefault="005A59C3" w:rsidP="005A59C3">
            <w:pPr>
              <w:pStyle w:val="Normal-Table"/>
            </w:pPr>
            <w:r>
              <w:t xml:space="preserve">Condition: </w:t>
            </w:r>
            <w:r w:rsidRPr="00BA00B2">
              <w:rPr>
                <w:szCs w:val="18"/>
                <w:lang w:val="en-US"/>
              </w:rPr>
              <w:t>&lt; 0</w:t>
            </w:r>
            <w:r>
              <w:rPr>
                <w:szCs w:val="18"/>
                <w:lang w:val="en-US"/>
              </w:rPr>
              <w:t xml:space="preserve"> and </w:t>
            </w:r>
            <w:r w:rsidRPr="00BA00B2">
              <w:rPr>
                <w:szCs w:val="18"/>
                <w:lang w:val="en-US"/>
              </w:rPr>
              <w:t xml:space="preserve"> &gt;</w:t>
            </w:r>
            <w:r>
              <w:rPr>
                <w:szCs w:val="18"/>
                <w:lang w:val="en-US"/>
              </w:rPr>
              <w:t xml:space="preserve"> 10</w:t>
            </w:r>
            <w:r w:rsidR="00ED439B">
              <w:rPr>
                <w:szCs w:val="18"/>
                <w:lang w:val="en-US"/>
              </w:rPr>
              <w:t>%</w:t>
            </w:r>
            <w:bookmarkStart w:id="53" w:name="_GoBack"/>
            <w:bookmarkEnd w:id="53"/>
          </w:p>
          <w:p w:rsidR="005A59C3" w:rsidRPr="00AE3E96" w:rsidRDefault="005A59C3" w:rsidP="005A59C3">
            <w:pPr>
              <w:pStyle w:val="Normal-Table"/>
              <w:rPr>
                <w:szCs w:val="18"/>
              </w:rPr>
            </w:pPr>
            <w:r>
              <w:rPr>
                <w:szCs w:val="18"/>
                <w:lang w:val="en-US"/>
              </w:rPr>
              <w:t xml:space="preserve">Message: </w:t>
            </w:r>
            <w:r w:rsidR="00D11C87" w:rsidRPr="00BA00B2">
              <w:rPr>
                <w:szCs w:val="18"/>
                <w:lang w:val="en-US"/>
              </w:rPr>
              <w:t>Invalid tax rate</w:t>
            </w:r>
          </w:p>
        </w:tc>
      </w:tr>
      <w:tr w:rsidR="00415A3E" w:rsidTr="000E26E2">
        <w:trPr>
          <w:cantSplit/>
          <w:trHeight w:val="316"/>
          <w:ins w:id="54" w:author="Aung, Sa Bai" w:date="2017-08-01T19:01:00Z"/>
        </w:trPr>
        <w:tc>
          <w:tcPr>
            <w:tcW w:w="1417" w:type="dxa"/>
          </w:tcPr>
          <w:p w:rsidR="00415A3E" w:rsidRPr="000E0250" w:rsidRDefault="00415A3E" w:rsidP="000E26E2">
            <w:pPr>
              <w:pStyle w:val="Normal-Table"/>
              <w:rPr>
                <w:ins w:id="55" w:author="Aung, Sa Bai" w:date="2017-08-01T19:01:00Z"/>
                <w:szCs w:val="18"/>
              </w:rPr>
            </w:pPr>
            <w:r>
              <w:rPr>
                <w:szCs w:val="18"/>
              </w:rPr>
              <w:t>ECI S$ @ 17% Tax Rate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56" w:author="Aung, Sa Bai" w:date="2017-08-01T19:01:00Z"/>
                <w:szCs w:val="18"/>
              </w:rPr>
            </w:pPr>
            <w:r>
              <w:rPr>
                <w:szCs w:val="18"/>
              </w:rPr>
              <w:t>Textbox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57" w:author="Aung, Sa Bai" w:date="2017-08-01T19:01:00Z"/>
                <w:szCs w:val="18"/>
              </w:rPr>
            </w:pPr>
          </w:p>
        </w:tc>
        <w:tc>
          <w:tcPr>
            <w:tcW w:w="4583" w:type="dxa"/>
          </w:tcPr>
          <w:p w:rsidR="00B34112" w:rsidRPr="00BA00B2" w:rsidRDefault="00B34112" w:rsidP="00B34112">
            <w:pPr>
              <w:pStyle w:val="Normal-Table"/>
            </w:pPr>
            <w:r w:rsidRPr="00BA00B2">
              <w:t>Numeric whole numbers (without decimals)</w:t>
            </w:r>
          </w:p>
          <w:p w:rsidR="00B34112" w:rsidRDefault="00B34112" w:rsidP="00B34112">
            <w:pPr>
              <w:pStyle w:val="Normal-Table"/>
            </w:pPr>
            <w:r w:rsidRPr="00BA00B2">
              <w:t>X (11)</w:t>
            </w:r>
          </w:p>
          <w:p w:rsidR="00B34112" w:rsidRDefault="00B34112" w:rsidP="00B34112">
            <w:pPr>
              <w:pStyle w:val="Normal-Table"/>
            </w:pPr>
            <w:r>
              <w:t>Each ECI S$ is not mandatory if respective tax rate is not applicable, but at least one ECI S$ textbox need to be filled among the four ECI S$ textboxes.</w:t>
            </w:r>
          </w:p>
          <w:p w:rsidR="00BA4EC0" w:rsidRPr="00CF3A6B" w:rsidRDefault="00BA4EC0" w:rsidP="00B34112">
            <w:pPr>
              <w:pStyle w:val="Normal-Table"/>
              <w:rPr>
                <w:u w:val="single"/>
              </w:rPr>
            </w:pPr>
            <w:r w:rsidRPr="00CF3A6B">
              <w:rPr>
                <w:u w:val="single"/>
              </w:rPr>
              <w:t>Validation:</w:t>
            </w:r>
          </w:p>
          <w:p w:rsidR="00BA4EC0" w:rsidRDefault="00BA4EC0" w:rsidP="00B34112">
            <w:pPr>
              <w:pStyle w:val="Normal-Table"/>
            </w:pPr>
            <w:r>
              <w:t xml:space="preserve">Condition: </w:t>
            </w:r>
            <w:r w:rsidR="00CF3A6B">
              <w:rPr>
                <w:szCs w:val="18"/>
                <w:lang w:val="en-US"/>
              </w:rPr>
              <w:t>&lt;</w:t>
            </w:r>
            <w:r w:rsidRPr="00BA00B2">
              <w:rPr>
                <w:szCs w:val="18"/>
                <w:lang w:val="en-US"/>
              </w:rPr>
              <w:t xml:space="preserve"> 0</w:t>
            </w:r>
          </w:p>
          <w:p w:rsidR="00BA4EC0" w:rsidRPr="000E0250" w:rsidRDefault="00CF3A6B" w:rsidP="00B34112">
            <w:pPr>
              <w:pStyle w:val="Normal-Table"/>
              <w:rPr>
                <w:ins w:id="58" w:author="Aung, Sa Bai" w:date="2017-08-01T19:01:00Z"/>
                <w:szCs w:val="18"/>
              </w:rPr>
            </w:pPr>
            <w:r>
              <w:rPr>
                <w:szCs w:val="18"/>
                <w:lang w:val="en-US"/>
              </w:rPr>
              <w:t xml:space="preserve">Message: </w:t>
            </w:r>
            <w:r w:rsidR="00BA4EC0" w:rsidRPr="00BA00B2">
              <w:rPr>
                <w:szCs w:val="18"/>
                <w:lang w:val="en-US"/>
              </w:rPr>
              <w:t>ECI is less than 0</w:t>
            </w:r>
          </w:p>
        </w:tc>
      </w:tr>
      <w:tr w:rsidR="00415A3E" w:rsidTr="000E26E2">
        <w:trPr>
          <w:cantSplit/>
          <w:trHeight w:val="316"/>
          <w:ins w:id="59" w:author="Aung, Sa Bai" w:date="2017-08-01T19:01:00Z"/>
        </w:trPr>
        <w:tc>
          <w:tcPr>
            <w:tcW w:w="1417" w:type="dxa"/>
          </w:tcPr>
          <w:p w:rsidR="00415A3E" w:rsidRPr="000E0250" w:rsidRDefault="00415A3E" w:rsidP="000E26E2">
            <w:pPr>
              <w:pStyle w:val="Normal-Table"/>
              <w:rPr>
                <w:ins w:id="60" w:author="Aung, Sa Bai" w:date="2017-08-01T19:01:00Z"/>
                <w:szCs w:val="18"/>
              </w:rPr>
            </w:pPr>
            <w:r>
              <w:rPr>
                <w:szCs w:val="18"/>
              </w:rPr>
              <w:t>ECI S$ @ 10% Tax Rate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61" w:author="Aung, Sa Bai" w:date="2017-08-01T19:01:00Z"/>
                <w:szCs w:val="18"/>
              </w:rPr>
            </w:pPr>
            <w:r>
              <w:rPr>
                <w:szCs w:val="18"/>
              </w:rPr>
              <w:t>Textbox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62" w:author="Aung, Sa Bai" w:date="2017-08-01T19:01:00Z"/>
                <w:szCs w:val="18"/>
              </w:rPr>
            </w:pPr>
          </w:p>
        </w:tc>
        <w:tc>
          <w:tcPr>
            <w:tcW w:w="4583" w:type="dxa"/>
          </w:tcPr>
          <w:p w:rsidR="00B34112" w:rsidRPr="00BA00B2" w:rsidRDefault="00B34112" w:rsidP="00B34112">
            <w:pPr>
              <w:pStyle w:val="Normal-Table"/>
            </w:pPr>
            <w:r w:rsidRPr="00BA00B2">
              <w:t>Numeric whole numbers (without decimals)</w:t>
            </w:r>
          </w:p>
          <w:p w:rsidR="00CF3A6B" w:rsidRDefault="00B34112" w:rsidP="00B34112">
            <w:pPr>
              <w:pStyle w:val="Normal-Table"/>
            </w:pPr>
            <w:r w:rsidRPr="00BA00B2">
              <w:t>X (11)</w:t>
            </w:r>
          </w:p>
          <w:p w:rsidR="00415A3E" w:rsidRDefault="00B34112" w:rsidP="000E26E2">
            <w:pPr>
              <w:pStyle w:val="Normal-Table"/>
            </w:pPr>
            <w:r>
              <w:t>Each ECI S$ is not mandatory if respective tax rate is not applicable, but at least one ECI S$ textbox need to be filled among the four ECI S$ textboxes</w:t>
            </w:r>
            <w:r w:rsidR="00220DDE">
              <w:t>.</w:t>
            </w:r>
          </w:p>
          <w:p w:rsidR="00CF3A6B" w:rsidRPr="00CF3A6B" w:rsidRDefault="00CF3A6B" w:rsidP="00CF3A6B">
            <w:pPr>
              <w:pStyle w:val="Normal-Table"/>
              <w:rPr>
                <w:u w:val="single"/>
              </w:rPr>
            </w:pPr>
            <w:r w:rsidRPr="00CF3A6B">
              <w:rPr>
                <w:u w:val="single"/>
              </w:rPr>
              <w:t>Validation:</w:t>
            </w:r>
          </w:p>
          <w:p w:rsidR="00CF3A6B" w:rsidRDefault="00CF3A6B" w:rsidP="00CF3A6B">
            <w:pPr>
              <w:pStyle w:val="Normal-Table"/>
            </w:pPr>
            <w:r>
              <w:t xml:space="preserve">Condition: </w:t>
            </w:r>
            <w:r>
              <w:rPr>
                <w:szCs w:val="18"/>
                <w:lang w:val="en-US"/>
              </w:rPr>
              <w:t>&lt;</w:t>
            </w:r>
            <w:r w:rsidRPr="00BA00B2">
              <w:rPr>
                <w:szCs w:val="18"/>
                <w:lang w:val="en-US"/>
              </w:rPr>
              <w:t xml:space="preserve"> 0</w:t>
            </w:r>
          </w:p>
          <w:p w:rsidR="00CF3A6B" w:rsidRPr="000E0250" w:rsidRDefault="00CF3A6B" w:rsidP="00CF3A6B">
            <w:pPr>
              <w:pStyle w:val="Normal-Table"/>
              <w:rPr>
                <w:ins w:id="63" w:author="Aung, Sa Bai" w:date="2017-08-01T19:01:00Z"/>
                <w:szCs w:val="18"/>
              </w:rPr>
            </w:pPr>
            <w:r>
              <w:rPr>
                <w:szCs w:val="18"/>
                <w:lang w:val="en-US"/>
              </w:rPr>
              <w:t xml:space="preserve">Message: </w:t>
            </w:r>
            <w:r w:rsidRPr="00BA00B2">
              <w:rPr>
                <w:szCs w:val="18"/>
                <w:lang w:val="en-US"/>
              </w:rPr>
              <w:t>ECI is less than 0</w:t>
            </w:r>
          </w:p>
        </w:tc>
      </w:tr>
      <w:tr w:rsidR="00415A3E" w:rsidTr="000E26E2">
        <w:trPr>
          <w:cantSplit/>
          <w:trHeight w:val="316"/>
          <w:ins w:id="64" w:author="Aung, Sa Bai" w:date="2017-08-01T19:01:00Z"/>
        </w:trPr>
        <w:tc>
          <w:tcPr>
            <w:tcW w:w="1417" w:type="dxa"/>
          </w:tcPr>
          <w:p w:rsidR="00415A3E" w:rsidRPr="000E0250" w:rsidRDefault="007A50FB" w:rsidP="000E26E2">
            <w:pPr>
              <w:pStyle w:val="Normal-Table"/>
              <w:rPr>
                <w:ins w:id="65" w:author="Aung, Sa Bai" w:date="2017-08-01T19:01:00Z"/>
                <w:szCs w:val="18"/>
              </w:rPr>
            </w:pPr>
            <w:r>
              <w:rPr>
                <w:szCs w:val="18"/>
              </w:rPr>
              <w:lastRenderedPageBreak/>
              <w:t>ECI S$ @ 3</w:t>
            </w:r>
            <w:r w:rsidRPr="007A50FB">
              <w:rPr>
                <w:szCs w:val="18"/>
                <w:vertAlign w:val="superscript"/>
              </w:rPr>
              <w:t>rd</w:t>
            </w:r>
            <w:r>
              <w:rPr>
                <w:szCs w:val="18"/>
              </w:rPr>
              <w:t xml:space="preserve"> Tax Rate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66" w:author="Aung, Sa Bai" w:date="2017-08-01T19:01:00Z"/>
                <w:szCs w:val="18"/>
              </w:rPr>
            </w:pPr>
            <w:r>
              <w:rPr>
                <w:szCs w:val="18"/>
              </w:rPr>
              <w:t>Textbox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67" w:author="Aung, Sa Bai" w:date="2017-08-01T19:01:00Z"/>
                <w:szCs w:val="18"/>
              </w:rPr>
            </w:pPr>
          </w:p>
        </w:tc>
        <w:tc>
          <w:tcPr>
            <w:tcW w:w="4583" w:type="dxa"/>
          </w:tcPr>
          <w:p w:rsidR="00220DDE" w:rsidRPr="00BA00B2" w:rsidRDefault="00220DDE" w:rsidP="00220DDE">
            <w:pPr>
              <w:pStyle w:val="Normal-Table"/>
            </w:pPr>
            <w:r w:rsidRPr="00BA00B2">
              <w:t>Numeric whole numbers (without decimals)</w:t>
            </w:r>
          </w:p>
          <w:p w:rsidR="00220DDE" w:rsidRDefault="00220DDE" w:rsidP="00220DDE">
            <w:pPr>
              <w:pStyle w:val="Normal-Table"/>
            </w:pPr>
            <w:r w:rsidRPr="00BA00B2">
              <w:t>X (11)</w:t>
            </w:r>
          </w:p>
          <w:p w:rsidR="00220DDE" w:rsidRDefault="00220DDE" w:rsidP="00220DDE">
            <w:pPr>
              <w:pStyle w:val="Normal-Table"/>
            </w:pPr>
            <w:r>
              <w:t>If 3</w:t>
            </w:r>
            <w:r w:rsidRPr="00220DDE">
              <w:rPr>
                <w:vertAlign w:val="superscript"/>
              </w:rPr>
              <w:t>rd</w:t>
            </w:r>
            <w:r>
              <w:t xml:space="preserve"> Tax Rate is not enter</w:t>
            </w:r>
            <w:r w:rsidR="008406EF">
              <w:t xml:space="preserve">ed, the textbox should not enter the </w:t>
            </w:r>
            <w:r>
              <w:t>text.</w:t>
            </w:r>
          </w:p>
          <w:p w:rsidR="002A7FAD" w:rsidRDefault="00220DDE" w:rsidP="00220DDE">
            <w:pPr>
              <w:pStyle w:val="Normal-Table"/>
            </w:pPr>
            <w:r>
              <w:t>Each ECI S$ is not mandatory if respective tax rate is not applicable, but at least one ECI S$ textbox need to be filled among the four ECI S$ textboxes.</w:t>
            </w:r>
          </w:p>
          <w:p w:rsidR="00CF3A6B" w:rsidRPr="00CF3A6B" w:rsidRDefault="00CF3A6B" w:rsidP="00CF3A6B">
            <w:pPr>
              <w:pStyle w:val="Normal-Table"/>
              <w:rPr>
                <w:u w:val="single"/>
              </w:rPr>
            </w:pPr>
            <w:r w:rsidRPr="00CF3A6B">
              <w:rPr>
                <w:u w:val="single"/>
              </w:rPr>
              <w:t>Validation:</w:t>
            </w:r>
          </w:p>
          <w:p w:rsidR="00CF3A6B" w:rsidRDefault="00CF3A6B" w:rsidP="00CF3A6B">
            <w:pPr>
              <w:pStyle w:val="Normal-Table"/>
            </w:pPr>
            <w:r>
              <w:t xml:space="preserve">Condition: </w:t>
            </w:r>
            <w:r>
              <w:rPr>
                <w:szCs w:val="18"/>
                <w:lang w:val="en-US"/>
              </w:rPr>
              <w:t>&lt;</w:t>
            </w:r>
            <w:r w:rsidRPr="00BA00B2">
              <w:rPr>
                <w:szCs w:val="18"/>
                <w:lang w:val="en-US"/>
              </w:rPr>
              <w:t xml:space="preserve"> 0</w:t>
            </w:r>
          </w:p>
          <w:p w:rsidR="00CF3A6B" w:rsidRDefault="00CF3A6B" w:rsidP="00CF3A6B">
            <w:pPr>
              <w:pStyle w:val="Normal-Table"/>
              <w:rPr>
                <w:ins w:id="68" w:author="Aung, Sa Bai" w:date="2017-08-01T19:01:00Z"/>
                <w:szCs w:val="18"/>
              </w:rPr>
            </w:pPr>
            <w:r>
              <w:rPr>
                <w:szCs w:val="18"/>
                <w:lang w:val="en-US"/>
              </w:rPr>
              <w:t xml:space="preserve">Message: </w:t>
            </w:r>
            <w:r w:rsidRPr="00BA00B2">
              <w:rPr>
                <w:szCs w:val="18"/>
                <w:lang w:val="en-US"/>
              </w:rPr>
              <w:t>ECI is less than 0</w:t>
            </w:r>
          </w:p>
        </w:tc>
      </w:tr>
      <w:tr w:rsidR="000D06F5" w:rsidTr="000E26E2">
        <w:trPr>
          <w:cantSplit/>
          <w:trHeight w:val="316"/>
        </w:trPr>
        <w:tc>
          <w:tcPr>
            <w:tcW w:w="1417" w:type="dxa"/>
          </w:tcPr>
          <w:p w:rsidR="000D06F5" w:rsidRDefault="007A50FB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ECI S$ @ 4</w:t>
            </w:r>
            <w:r w:rsidRPr="007A50FB">
              <w:rPr>
                <w:szCs w:val="18"/>
                <w:vertAlign w:val="superscript"/>
              </w:rPr>
              <w:t>th</w:t>
            </w:r>
            <w:r>
              <w:rPr>
                <w:szCs w:val="18"/>
              </w:rPr>
              <w:t xml:space="preserve"> Tax Rate</w:t>
            </w:r>
          </w:p>
        </w:tc>
        <w:tc>
          <w:tcPr>
            <w:tcW w:w="1134" w:type="dxa"/>
          </w:tcPr>
          <w:p w:rsidR="000D06F5" w:rsidRDefault="000D06F5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Textbox</w:t>
            </w:r>
          </w:p>
        </w:tc>
        <w:tc>
          <w:tcPr>
            <w:tcW w:w="1134" w:type="dxa"/>
          </w:tcPr>
          <w:p w:rsidR="000D06F5" w:rsidRPr="000E0250" w:rsidRDefault="000D06F5" w:rsidP="000E26E2">
            <w:pPr>
              <w:pStyle w:val="Normal-Table"/>
              <w:rPr>
                <w:szCs w:val="18"/>
              </w:rPr>
            </w:pPr>
          </w:p>
        </w:tc>
        <w:tc>
          <w:tcPr>
            <w:tcW w:w="4583" w:type="dxa"/>
          </w:tcPr>
          <w:p w:rsidR="00220DDE" w:rsidRPr="00BA00B2" w:rsidRDefault="00220DDE" w:rsidP="00220DDE">
            <w:pPr>
              <w:pStyle w:val="Normal-Table"/>
            </w:pPr>
            <w:r w:rsidRPr="00BA00B2">
              <w:t>Numeric whole numbers (without decimals)</w:t>
            </w:r>
          </w:p>
          <w:p w:rsidR="00220DDE" w:rsidRDefault="00220DDE" w:rsidP="00220DDE">
            <w:pPr>
              <w:pStyle w:val="Normal-Table"/>
            </w:pPr>
            <w:r w:rsidRPr="00BA00B2">
              <w:t>X (11)</w:t>
            </w:r>
          </w:p>
          <w:p w:rsidR="008406EF" w:rsidRDefault="008406EF" w:rsidP="008406EF">
            <w:pPr>
              <w:pStyle w:val="Normal-Table"/>
            </w:pPr>
            <w:r>
              <w:t>If 3</w:t>
            </w:r>
            <w:r w:rsidRPr="00220DDE">
              <w:rPr>
                <w:vertAlign w:val="superscript"/>
              </w:rPr>
              <w:t>rd</w:t>
            </w:r>
            <w:r>
              <w:t xml:space="preserve"> Tax Rate is not entered, the textbox should not enter the text.</w:t>
            </w:r>
          </w:p>
          <w:p w:rsidR="000D06F5" w:rsidRDefault="00220DDE" w:rsidP="00220DDE">
            <w:pPr>
              <w:pStyle w:val="Normal-Table"/>
            </w:pPr>
            <w:r>
              <w:t>Each ECI S$ is not mandatory if respective tax rate is not applicable, but at least one ECI S$ textbox need to be filled among the four ECI S$ textboxes.</w:t>
            </w:r>
          </w:p>
          <w:p w:rsidR="00CF3A6B" w:rsidRPr="00CF3A6B" w:rsidRDefault="00CF3A6B" w:rsidP="00CF3A6B">
            <w:pPr>
              <w:pStyle w:val="Normal-Table"/>
              <w:rPr>
                <w:u w:val="single"/>
              </w:rPr>
            </w:pPr>
            <w:r w:rsidRPr="00CF3A6B">
              <w:rPr>
                <w:u w:val="single"/>
              </w:rPr>
              <w:t>Validation:</w:t>
            </w:r>
          </w:p>
          <w:p w:rsidR="00CF3A6B" w:rsidRDefault="00CF3A6B" w:rsidP="00CF3A6B">
            <w:pPr>
              <w:pStyle w:val="Normal-Table"/>
            </w:pPr>
            <w:r>
              <w:t xml:space="preserve">Condition: </w:t>
            </w:r>
            <w:r>
              <w:rPr>
                <w:szCs w:val="18"/>
                <w:lang w:val="en-US"/>
              </w:rPr>
              <w:t>&lt;</w:t>
            </w:r>
            <w:r w:rsidRPr="00BA00B2">
              <w:rPr>
                <w:szCs w:val="18"/>
                <w:lang w:val="en-US"/>
              </w:rPr>
              <w:t xml:space="preserve"> 0</w:t>
            </w:r>
          </w:p>
          <w:p w:rsidR="00CF3A6B" w:rsidRPr="00A472F3" w:rsidRDefault="00CF3A6B" w:rsidP="00CF3A6B">
            <w:pPr>
              <w:pStyle w:val="Normal-Table"/>
              <w:rPr>
                <w:szCs w:val="18"/>
              </w:rPr>
            </w:pPr>
            <w:r>
              <w:rPr>
                <w:szCs w:val="18"/>
                <w:lang w:val="en-US"/>
              </w:rPr>
              <w:t xml:space="preserve">Message: </w:t>
            </w:r>
            <w:r w:rsidRPr="00BA00B2">
              <w:rPr>
                <w:szCs w:val="18"/>
                <w:lang w:val="en-US"/>
              </w:rPr>
              <w:t>ECI is less than 0</w:t>
            </w:r>
          </w:p>
        </w:tc>
      </w:tr>
      <w:tr w:rsidR="00D549F6" w:rsidTr="000E26E2">
        <w:trPr>
          <w:cantSplit/>
          <w:trHeight w:val="316"/>
        </w:trPr>
        <w:tc>
          <w:tcPr>
            <w:tcW w:w="1417" w:type="dxa"/>
          </w:tcPr>
          <w:p w:rsidR="00D549F6" w:rsidRPr="00BA00B2" w:rsidRDefault="00D549F6" w:rsidP="00D549F6">
            <w:pPr>
              <w:pStyle w:val="Normal-Table"/>
            </w:pPr>
            <w:r w:rsidRPr="00BA00B2">
              <w:t>Total ECI</w:t>
            </w:r>
          </w:p>
        </w:tc>
        <w:tc>
          <w:tcPr>
            <w:tcW w:w="1134" w:type="dxa"/>
          </w:tcPr>
          <w:p w:rsidR="00D549F6" w:rsidRPr="00BA00B2" w:rsidRDefault="00D549F6" w:rsidP="00D549F6">
            <w:pPr>
              <w:pStyle w:val="Normal-Table"/>
            </w:pPr>
            <w:r w:rsidRPr="00BA00B2">
              <w:t>System computed</w:t>
            </w:r>
          </w:p>
        </w:tc>
        <w:tc>
          <w:tcPr>
            <w:tcW w:w="1134" w:type="dxa"/>
          </w:tcPr>
          <w:p w:rsidR="00D549F6" w:rsidRPr="00BA00B2" w:rsidRDefault="00D549F6" w:rsidP="00D549F6">
            <w:pPr>
              <w:pStyle w:val="Normal-Table"/>
            </w:pPr>
          </w:p>
        </w:tc>
        <w:tc>
          <w:tcPr>
            <w:tcW w:w="4583" w:type="dxa"/>
          </w:tcPr>
          <w:p w:rsidR="00D549F6" w:rsidRDefault="00D549F6" w:rsidP="00D549F6">
            <w:pPr>
              <w:pStyle w:val="Normal-Table"/>
            </w:pPr>
            <w:r w:rsidRPr="00BA00B2">
              <w:t>Numeric (</w:t>
            </w:r>
            <w:r w:rsidR="002E51DC">
              <w:t xml:space="preserve">length </w:t>
            </w:r>
            <w:r w:rsidRPr="00BA00B2">
              <w:t>12)</w:t>
            </w:r>
          </w:p>
          <w:p w:rsidR="00F33CF9" w:rsidRDefault="00F33CF9" w:rsidP="00D549F6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ECI S$ @ 17% Tax Rate + ECI S$ @ 10% Tax Rate + ECI S$ @ 3</w:t>
            </w:r>
            <w:r w:rsidRPr="007A50FB">
              <w:rPr>
                <w:szCs w:val="18"/>
                <w:vertAlign w:val="superscript"/>
              </w:rPr>
              <w:t>rd</w:t>
            </w:r>
            <w:r>
              <w:rPr>
                <w:szCs w:val="18"/>
              </w:rPr>
              <w:t xml:space="preserve"> Tax Rate</w:t>
            </w:r>
            <w:r w:rsidR="008D2B7E">
              <w:rPr>
                <w:szCs w:val="18"/>
              </w:rPr>
              <w:t xml:space="preserve"> + ECI S$ @ 4</w:t>
            </w:r>
            <w:r w:rsidR="008D2B7E" w:rsidRPr="008D2B7E">
              <w:rPr>
                <w:szCs w:val="18"/>
                <w:vertAlign w:val="superscript"/>
              </w:rPr>
              <w:t>th</w:t>
            </w:r>
            <w:r w:rsidR="008D2B7E">
              <w:rPr>
                <w:szCs w:val="18"/>
              </w:rPr>
              <w:t xml:space="preserve"> Tax Rate</w:t>
            </w:r>
          </w:p>
          <w:p w:rsidR="0044535A" w:rsidRDefault="000E5488" w:rsidP="00D549F6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e.g.</w:t>
            </w:r>
            <w:r w:rsidR="0044535A">
              <w:rPr>
                <w:szCs w:val="18"/>
              </w:rPr>
              <w:t xml:space="preserve"> </w:t>
            </w:r>
            <w:r w:rsidR="00A02ED3">
              <w:t>$1,000 x 10% + $1,000 x 17%</w:t>
            </w:r>
          </w:p>
          <w:p w:rsidR="0044535A" w:rsidRPr="00BA00B2" w:rsidRDefault="0044535A" w:rsidP="00D549F6">
            <w:pPr>
              <w:pStyle w:val="Normal-Table"/>
            </w:pPr>
          </w:p>
        </w:tc>
      </w:tr>
      <w:tr w:rsidR="00D549F6" w:rsidTr="000E26E2">
        <w:trPr>
          <w:cantSplit/>
          <w:trHeight w:val="316"/>
        </w:trPr>
        <w:tc>
          <w:tcPr>
            <w:tcW w:w="1417" w:type="dxa"/>
          </w:tcPr>
          <w:p w:rsidR="00D549F6" w:rsidRPr="00BA00B2" w:rsidRDefault="00D549F6" w:rsidP="00D549F6">
            <w:pPr>
              <w:pStyle w:val="Normal-Table"/>
            </w:pPr>
            <w:r w:rsidRPr="00BA00B2">
              <w:t>Estimated Tax Payable</w:t>
            </w:r>
          </w:p>
        </w:tc>
        <w:tc>
          <w:tcPr>
            <w:tcW w:w="1134" w:type="dxa"/>
          </w:tcPr>
          <w:p w:rsidR="00D549F6" w:rsidRPr="00BA00B2" w:rsidRDefault="00D549F6" w:rsidP="00D549F6">
            <w:pPr>
              <w:pStyle w:val="Normal-Table"/>
            </w:pPr>
            <w:r w:rsidRPr="00BA00B2">
              <w:t xml:space="preserve">Entry </w:t>
            </w:r>
            <w:r w:rsidR="00DD6C8B" w:rsidRPr="00BA00B2">
              <w:t>Field System</w:t>
            </w:r>
            <w:r w:rsidRPr="00BA00B2">
              <w:t xml:space="preserve"> computed</w:t>
            </w:r>
          </w:p>
        </w:tc>
        <w:tc>
          <w:tcPr>
            <w:tcW w:w="1134" w:type="dxa"/>
          </w:tcPr>
          <w:p w:rsidR="00D549F6" w:rsidRPr="00BA00B2" w:rsidRDefault="00D549F6" w:rsidP="00D549F6">
            <w:pPr>
              <w:pStyle w:val="Normal-Table"/>
            </w:pPr>
          </w:p>
        </w:tc>
        <w:tc>
          <w:tcPr>
            <w:tcW w:w="4583" w:type="dxa"/>
          </w:tcPr>
          <w:p w:rsidR="00D549F6" w:rsidRDefault="00D549F6" w:rsidP="00D549F6">
            <w:pPr>
              <w:pStyle w:val="Normal-Table"/>
            </w:pPr>
            <w:r w:rsidRPr="00BA00B2">
              <w:t>Numeric (</w:t>
            </w:r>
            <w:r w:rsidR="002E51DC">
              <w:t xml:space="preserve">length </w:t>
            </w:r>
            <w:r w:rsidRPr="00BA00B2">
              <w:t>12)</w:t>
            </w:r>
          </w:p>
          <w:p w:rsidR="00372464" w:rsidRDefault="00A02ED3" w:rsidP="00D549F6">
            <w:pPr>
              <w:pStyle w:val="Normal-Table"/>
            </w:pPr>
            <w:r>
              <w:t xml:space="preserve">Total ECI – </w:t>
            </w:r>
            <w:r w:rsidR="003C3D32">
              <w:t>CT Rebate</w:t>
            </w:r>
            <w:r w:rsidR="000E5488">
              <w:t xml:space="preserve"> %</w:t>
            </w:r>
          </w:p>
          <w:p w:rsidR="000E5488" w:rsidRDefault="000E5488" w:rsidP="00D549F6">
            <w:pPr>
              <w:pStyle w:val="Normal-Table"/>
            </w:pPr>
            <w:r>
              <w:t xml:space="preserve">CT Rebate % for YA 2017 is 50% </w:t>
            </w:r>
          </w:p>
          <w:p w:rsidR="000E5488" w:rsidRDefault="000E5488" w:rsidP="000E5488">
            <w:pPr>
              <w:pStyle w:val="Normal-Table"/>
            </w:pPr>
            <w:r>
              <w:t xml:space="preserve">CT Rebate % for YA 2018 is 20% </w:t>
            </w:r>
          </w:p>
          <w:p w:rsidR="000E5488" w:rsidRDefault="000E5488" w:rsidP="00D549F6">
            <w:pPr>
              <w:pStyle w:val="Normal-Table"/>
            </w:pPr>
          </w:p>
          <w:p w:rsidR="00016E5E" w:rsidRDefault="000E5488" w:rsidP="00D549F6">
            <w:pPr>
              <w:pStyle w:val="Normal-Table"/>
            </w:pPr>
            <w:r>
              <w:t>e.g.</w:t>
            </w:r>
            <w:r w:rsidR="00016E5E">
              <w:t xml:space="preserve"> $270 x 20% = $54</w:t>
            </w:r>
          </w:p>
          <w:p w:rsidR="00016E5E" w:rsidRDefault="00016E5E" w:rsidP="00D549F6">
            <w:pPr>
              <w:pStyle w:val="Normal-Table"/>
            </w:pPr>
            <w:r>
              <w:t>$270-54 = $216</w:t>
            </w:r>
          </w:p>
          <w:p w:rsidR="00016E5E" w:rsidRPr="00BA00B2" w:rsidRDefault="003C3D32" w:rsidP="00D549F6">
            <w:pPr>
              <w:pStyle w:val="Normal-Table"/>
            </w:pPr>
            <w:r>
              <w:t xml:space="preserve">Please see the </w:t>
            </w:r>
            <w:r w:rsidR="00F734CF" w:rsidRPr="00F734CF">
              <w:t>Tax Calculation Tables</w:t>
            </w:r>
            <w:r w:rsidR="00F734CF">
              <w:t xml:space="preserve"> </w:t>
            </w:r>
            <w:r>
              <w:t>below for detail</w:t>
            </w:r>
          </w:p>
        </w:tc>
      </w:tr>
      <w:tr w:rsidR="007A4A2F" w:rsidTr="000E26E2">
        <w:trPr>
          <w:cantSplit/>
          <w:trHeight w:val="316"/>
        </w:trPr>
        <w:tc>
          <w:tcPr>
            <w:tcW w:w="1417" w:type="dxa"/>
          </w:tcPr>
          <w:p w:rsidR="007A4A2F" w:rsidRPr="00BA00B2" w:rsidRDefault="005826F3" w:rsidP="00D549F6">
            <w:pPr>
              <w:pStyle w:val="Normal-Table"/>
            </w:pPr>
            <w:r>
              <w:t>Cancel Filing</w:t>
            </w:r>
          </w:p>
        </w:tc>
        <w:tc>
          <w:tcPr>
            <w:tcW w:w="1134" w:type="dxa"/>
          </w:tcPr>
          <w:p w:rsidR="007A4A2F" w:rsidRPr="00BA00B2" w:rsidRDefault="005826F3" w:rsidP="00D549F6">
            <w:pPr>
              <w:pStyle w:val="Normal-Table"/>
            </w:pPr>
            <w:r>
              <w:t>Button</w:t>
            </w:r>
          </w:p>
        </w:tc>
        <w:tc>
          <w:tcPr>
            <w:tcW w:w="1134" w:type="dxa"/>
          </w:tcPr>
          <w:p w:rsidR="007A4A2F" w:rsidRPr="00BA00B2" w:rsidRDefault="007A4A2F" w:rsidP="00D549F6">
            <w:pPr>
              <w:pStyle w:val="Normal-Table"/>
            </w:pPr>
          </w:p>
        </w:tc>
        <w:tc>
          <w:tcPr>
            <w:tcW w:w="4583" w:type="dxa"/>
          </w:tcPr>
          <w:p w:rsidR="007A4A2F" w:rsidRPr="00BA00B2" w:rsidRDefault="005826F3" w:rsidP="00D549F6">
            <w:pPr>
              <w:pStyle w:val="Normal-Table"/>
            </w:pPr>
            <w:r>
              <w:t>System will bring user to Corporate Tax Landing page.</w:t>
            </w:r>
          </w:p>
        </w:tc>
      </w:tr>
      <w:tr w:rsidR="00415A3E" w:rsidTr="000E26E2">
        <w:trPr>
          <w:cantSplit/>
          <w:trHeight w:val="316"/>
          <w:ins w:id="69" w:author="Aung, Sa Bai" w:date="2017-08-01T19:01:00Z"/>
        </w:trPr>
        <w:tc>
          <w:tcPr>
            <w:tcW w:w="1417" w:type="dxa"/>
          </w:tcPr>
          <w:p w:rsidR="00415A3E" w:rsidRPr="000E0250" w:rsidRDefault="00415A3E" w:rsidP="000E26E2">
            <w:pPr>
              <w:pStyle w:val="Normal-Table"/>
              <w:rPr>
                <w:ins w:id="70" w:author="Aung, Sa Bai" w:date="2017-08-01T19:01:00Z"/>
                <w:szCs w:val="18"/>
              </w:rPr>
            </w:pPr>
            <w:r>
              <w:rPr>
                <w:szCs w:val="18"/>
              </w:rPr>
              <w:t>Confirmation Page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71" w:author="Aung, Sa Bai" w:date="2017-08-01T19:01:00Z"/>
                <w:szCs w:val="18"/>
              </w:rPr>
            </w:pPr>
            <w:r>
              <w:rPr>
                <w:szCs w:val="18"/>
              </w:rPr>
              <w:t>Button</w:t>
            </w:r>
          </w:p>
        </w:tc>
        <w:tc>
          <w:tcPr>
            <w:tcW w:w="1134" w:type="dxa"/>
          </w:tcPr>
          <w:p w:rsidR="00415A3E" w:rsidRPr="000E0250" w:rsidRDefault="00415A3E" w:rsidP="000E26E2">
            <w:pPr>
              <w:pStyle w:val="Normal-Table"/>
              <w:rPr>
                <w:ins w:id="72" w:author="Aung, Sa Bai" w:date="2017-08-01T19:01:00Z"/>
                <w:szCs w:val="18"/>
              </w:rPr>
            </w:pPr>
          </w:p>
        </w:tc>
        <w:tc>
          <w:tcPr>
            <w:tcW w:w="4583" w:type="dxa"/>
          </w:tcPr>
          <w:p w:rsidR="00415A3E" w:rsidRDefault="00415A3E" w:rsidP="000E26E2">
            <w:pPr>
              <w:pStyle w:val="Normal-Table"/>
              <w:rPr>
                <w:ins w:id="73" w:author="Aung, Sa Bai" w:date="2017-08-01T19:01:00Z"/>
                <w:szCs w:val="18"/>
              </w:rPr>
            </w:pPr>
            <w:r>
              <w:rPr>
                <w:szCs w:val="18"/>
              </w:rPr>
              <w:t>Check the validation requirements and proceed to the confirmation page.</w:t>
            </w:r>
          </w:p>
        </w:tc>
      </w:tr>
      <w:tr w:rsidR="005826F3" w:rsidTr="000E26E2">
        <w:trPr>
          <w:cantSplit/>
          <w:trHeight w:val="316"/>
        </w:trPr>
        <w:tc>
          <w:tcPr>
            <w:tcW w:w="1417" w:type="dxa"/>
          </w:tcPr>
          <w:p w:rsidR="005826F3" w:rsidRDefault="005826F3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Clear All</w:t>
            </w:r>
          </w:p>
        </w:tc>
        <w:tc>
          <w:tcPr>
            <w:tcW w:w="1134" w:type="dxa"/>
          </w:tcPr>
          <w:p w:rsidR="005826F3" w:rsidRDefault="005826F3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Button</w:t>
            </w:r>
          </w:p>
        </w:tc>
        <w:tc>
          <w:tcPr>
            <w:tcW w:w="1134" w:type="dxa"/>
          </w:tcPr>
          <w:p w:rsidR="005826F3" w:rsidRPr="000E0250" w:rsidRDefault="005826F3" w:rsidP="000E26E2">
            <w:pPr>
              <w:pStyle w:val="Normal-Table"/>
              <w:rPr>
                <w:szCs w:val="18"/>
              </w:rPr>
            </w:pPr>
          </w:p>
        </w:tc>
        <w:tc>
          <w:tcPr>
            <w:tcW w:w="4583" w:type="dxa"/>
          </w:tcPr>
          <w:p w:rsidR="005826F3" w:rsidRDefault="005826F3" w:rsidP="000E26E2">
            <w:pPr>
              <w:pStyle w:val="Normal-Table"/>
              <w:rPr>
                <w:szCs w:val="18"/>
              </w:rPr>
            </w:pPr>
            <w:r>
              <w:rPr>
                <w:szCs w:val="18"/>
              </w:rPr>
              <w:t>System will clear all the entry fields on the tax form.</w:t>
            </w:r>
          </w:p>
        </w:tc>
      </w:tr>
    </w:tbl>
    <w:p w:rsidR="00201E91" w:rsidRDefault="00201E91" w:rsidP="00415A3E"/>
    <w:p w:rsidR="005031AA" w:rsidRPr="005031AA" w:rsidRDefault="005031AA" w:rsidP="00415A3E">
      <w:pPr>
        <w:rPr>
          <w:u w:val="single"/>
        </w:rPr>
      </w:pPr>
      <w:r w:rsidRPr="005031AA">
        <w:rPr>
          <w:u w:val="single"/>
        </w:rPr>
        <w:t>Tax Calculation Tables</w:t>
      </w:r>
    </w:p>
    <w:p w:rsidR="00201E91" w:rsidRDefault="00201E91" w:rsidP="00201E91">
      <w:r>
        <w:t>YA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970"/>
      </w:tblGrid>
      <w:tr w:rsidR="00201E91" w:rsidTr="000E26E2">
        <w:tc>
          <w:tcPr>
            <w:tcW w:w="4945" w:type="dxa"/>
          </w:tcPr>
          <w:p w:rsidR="00201E91" w:rsidRPr="00201E91" w:rsidRDefault="00201E91" w:rsidP="000E26E2">
            <w:pPr>
              <w:rPr>
                <w:b/>
              </w:rPr>
            </w:pPr>
            <w:r w:rsidRPr="00201E91">
              <w:rPr>
                <w:b/>
              </w:rPr>
              <w:t xml:space="preserve">Gross tax payable </w:t>
            </w:r>
          </w:p>
          <w:p w:rsidR="00201E91" w:rsidRDefault="00201E91" w:rsidP="000E26E2">
            <w:r>
              <w:t>($1000 x 10% + $1000 x 17%)</w:t>
            </w:r>
          </w:p>
        </w:tc>
        <w:tc>
          <w:tcPr>
            <w:tcW w:w="2970" w:type="dxa"/>
          </w:tcPr>
          <w:p w:rsidR="00201E91" w:rsidRDefault="00201E91" w:rsidP="000E26E2">
            <w:r w:rsidRPr="00201E91">
              <w:t>$270</w:t>
            </w:r>
          </w:p>
        </w:tc>
      </w:tr>
      <w:tr w:rsidR="00201E91" w:rsidTr="000E26E2">
        <w:tc>
          <w:tcPr>
            <w:tcW w:w="4945" w:type="dxa"/>
          </w:tcPr>
          <w:p w:rsidR="00201E91" w:rsidRPr="00201E91" w:rsidRDefault="00201E91" w:rsidP="000E26E2">
            <w:pPr>
              <w:rPr>
                <w:b/>
              </w:rPr>
            </w:pPr>
            <w:r w:rsidRPr="00201E91">
              <w:rPr>
                <w:b/>
              </w:rPr>
              <w:t xml:space="preserve">Less: Corporate Income Tax Rebate </w:t>
            </w:r>
          </w:p>
          <w:p w:rsidR="00201E91" w:rsidRDefault="00201E91" w:rsidP="000E26E2">
            <w:r>
              <w:lastRenderedPageBreak/>
              <w:t>($</w:t>
            </w:r>
            <w:r w:rsidR="006B2D0D">
              <w:t>270</w:t>
            </w:r>
            <w:r>
              <w:t xml:space="preserve"> x </w:t>
            </w:r>
            <w:r w:rsidR="009F5066">
              <w:t>5</w:t>
            </w:r>
            <w:r>
              <w:t>0% = $</w:t>
            </w:r>
            <w:r w:rsidR="006B2D0D">
              <w:t>135</w:t>
            </w:r>
            <w:r>
              <w:t>; restricted to cap of $10,000)</w:t>
            </w:r>
          </w:p>
        </w:tc>
        <w:tc>
          <w:tcPr>
            <w:tcW w:w="2970" w:type="dxa"/>
          </w:tcPr>
          <w:p w:rsidR="00201E91" w:rsidRDefault="00201E91" w:rsidP="000E26E2">
            <w:r w:rsidRPr="00201E91">
              <w:lastRenderedPageBreak/>
              <w:t>$54</w:t>
            </w:r>
          </w:p>
        </w:tc>
      </w:tr>
      <w:tr w:rsidR="00201E91" w:rsidTr="000E26E2">
        <w:tc>
          <w:tcPr>
            <w:tcW w:w="4945" w:type="dxa"/>
          </w:tcPr>
          <w:p w:rsidR="00201E91" w:rsidRPr="00201E91" w:rsidRDefault="00201E91" w:rsidP="000E26E2">
            <w:pPr>
              <w:jc w:val="right"/>
              <w:rPr>
                <w:b/>
              </w:rPr>
            </w:pPr>
            <w:r w:rsidRPr="00201E91">
              <w:rPr>
                <w:b/>
              </w:rPr>
              <w:t>Net tax payable</w:t>
            </w:r>
          </w:p>
        </w:tc>
        <w:tc>
          <w:tcPr>
            <w:tcW w:w="2970" w:type="dxa"/>
          </w:tcPr>
          <w:p w:rsidR="00201E91" w:rsidRPr="00201E91" w:rsidRDefault="00201E91" w:rsidP="000E26E2">
            <w:pPr>
              <w:rPr>
                <w:b/>
              </w:rPr>
            </w:pPr>
            <w:r w:rsidRPr="00201E91">
              <w:rPr>
                <w:b/>
              </w:rPr>
              <w:t>$</w:t>
            </w:r>
            <w:r w:rsidR="00480D08">
              <w:rPr>
                <w:b/>
              </w:rPr>
              <w:t>135</w:t>
            </w:r>
          </w:p>
        </w:tc>
      </w:tr>
    </w:tbl>
    <w:p w:rsidR="00201E91" w:rsidRDefault="00201E91" w:rsidP="00415A3E"/>
    <w:p w:rsidR="001313CC" w:rsidRDefault="001313CC" w:rsidP="00415A3E">
      <w:r w:rsidRPr="001313CC">
        <w:t>YA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970"/>
      </w:tblGrid>
      <w:tr w:rsidR="001313CC" w:rsidTr="00201E91">
        <w:tc>
          <w:tcPr>
            <w:tcW w:w="4945" w:type="dxa"/>
          </w:tcPr>
          <w:p w:rsidR="001313CC" w:rsidRPr="00201E91" w:rsidRDefault="001313CC" w:rsidP="001313CC">
            <w:pPr>
              <w:rPr>
                <w:b/>
              </w:rPr>
            </w:pPr>
            <w:r w:rsidRPr="00201E91">
              <w:rPr>
                <w:b/>
              </w:rPr>
              <w:t xml:space="preserve">Gross tax payable </w:t>
            </w:r>
          </w:p>
          <w:p w:rsidR="001313CC" w:rsidRDefault="001313CC" w:rsidP="001313CC">
            <w:r>
              <w:t>($1000 x 10% + $1000 x 17%)</w:t>
            </w:r>
          </w:p>
        </w:tc>
        <w:tc>
          <w:tcPr>
            <w:tcW w:w="2970" w:type="dxa"/>
          </w:tcPr>
          <w:p w:rsidR="001313CC" w:rsidRDefault="00201E91" w:rsidP="00415A3E">
            <w:r w:rsidRPr="00201E91">
              <w:t>$270</w:t>
            </w:r>
          </w:p>
        </w:tc>
      </w:tr>
      <w:tr w:rsidR="001313CC" w:rsidTr="00201E91">
        <w:tc>
          <w:tcPr>
            <w:tcW w:w="4945" w:type="dxa"/>
          </w:tcPr>
          <w:p w:rsidR="001313CC" w:rsidRPr="00201E91" w:rsidRDefault="001313CC" w:rsidP="001313CC">
            <w:pPr>
              <w:rPr>
                <w:b/>
              </w:rPr>
            </w:pPr>
            <w:r w:rsidRPr="00201E91">
              <w:rPr>
                <w:b/>
              </w:rPr>
              <w:t xml:space="preserve">Less: Corporate Income Tax Rebate </w:t>
            </w:r>
          </w:p>
          <w:p w:rsidR="001313CC" w:rsidRDefault="001313CC" w:rsidP="001313CC">
            <w:r>
              <w:t>($</w:t>
            </w:r>
            <w:r w:rsidR="006B2D0D">
              <w:t>270</w:t>
            </w:r>
            <w:r>
              <w:t xml:space="preserve"> x 20% = $</w:t>
            </w:r>
            <w:r w:rsidR="006B2D0D">
              <w:t>54</w:t>
            </w:r>
            <w:r>
              <w:t>; restricted to cap of $10,000)</w:t>
            </w:r>
          </w:p>
        </w:tc>
        <w:tc>
          <w:tcPr>
            <w:tcW w:w="2970" w:type="dxa"/>
          </w:tcPr>
          <w:p w:rsidR="001313CC" w:rsidRDefault="00201E91" w:rsidP="00415A3E">
            <w:r w:rsidRPr="00201E91">
              <w:t>$54</w:t>
            </w:r>
          </w:p>
        </w:tc>
      </w:tr>
      <w:tr w:rsidR="001313CC" w:rsidTr="00201E91">
        <w:tc>
          <w:tcPr>
            <w:tcW w:w="4945" w:type="dxa"/>
          </w:tcPr>
          <w:p w:rsidR="001313CC" w:rsidRPr="00201E91" w:rsidRDefault="00201E91" w:rsidP="00201E91">
            <w:pPr>
              <w:jc w:val="right"/>
              <w:rPr>
                <w:b/>
              </w:rPr>
            </w:pPr>
            <w:r w:rsidRPr="00201E91">
              <w:rPr>
                <w:b/>
              </w:rPr>
              <w:t>Net tax payable</w:t>
            </w:r>
          </w:p>
        </w:tc>
        <w:tc>
          <w:tcPr>
            <w:tcW w:w="2970" w:type="dxa"/>
          </w:tcPr>
          <w:p w:rsidR="001313CC" w:rsidRPr="00201E91" w:rsidRDefault="00201E91" w:rsidP="00415A3E">
            <w:pPr>
              <w:rPr>
                <w:b/>
              </w:rPr>
            </w:pPr>
            <w:r w:rsidRPr="00201E91">
              <w:rPr>
                <w:b/>
              </w:rPr>
              <w:t>$216</w:t>
            </w:r>
          </w:p>
        </w:tc>
      </w:tr>
    </w:tbl>
    <w:p w:rsidR="001313CC" w:rsidRDefault="001313CC" w:rsidP="00520AA5"/>
    <w:sectPr w:rsidR="0013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7EA3"/>
    <w:multiLevelType w:val="hybridMultilevel"/>
    <w:tmpl w:val="1FBC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87ECA"/>
    <w:multiLevelType w:val="hybridMultilevel"/>
    <w:tmpl w:val="05FCCDB8"/>
    <w:lvl w:ilvl="0" w:tplc="06EE31B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F2265"/>
    <w:multiLevelType w:val="hybridMultilevel"/>
    <w:tmpl w:val="E9FAA30E"/>
    <w:lvl w:ilvl="0" w:tplc="CB7CCACE">
      <w:start w:val="1"/>
      <w:numFmt w:val="lowerLetter"/>
      <w:lvlText w:val="%1)"/>
      <w:lvlJc w:val="left"/>
      <w:pPr>
        <w:ind w:left="360" w:hanging="360"/>
      </w:pPr>
      <w:rPr>
        <w:rFonts w:ascii="Book Antiqua" w:eastAsia="SimSun" w:hAnsi="Book Antiqua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1A1DDA"/>
    <w:multiLevelType w:val="hybridMultilevel"/>
    <w:tmpl w:val="E6CEEC92"/>
    <w:lvl w:ilvl="0" w:tplc="06EE31B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ng, Sa Bai">
    <w15:presenceInfo w15:providerId="AD" w15:userId="S-1-5-21-329068152-1454471165-1417001333-42330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0A"/>
    <w:rsid w:val="00007B5D"/>
    <w:rsid w:val="00016E5E"/>
    <w:rsid w:val="00057641"/>
    <w:rsid w:val="000D06F5"/>
    <w:rsid w:val="000D518C"/>
    <w:rsid w:val="000E5488"/>
    <w:rsid w:val="0010025C"/>
    <w:rsid w:val="00100843"/>
    <w:rsid w:val="001313CC"/>
    <w:rsid w:val="00141748"/>
    <w:rsid w:val="00146020"/>
    <w:rsid w:val="00201E91"/>
    <w:rsid w:val="00203B30"/>
    <w:rsid w:val="00220DDE"/>
    <w:rsid w:val="00230687"/>
    <w:rsid w:val="002702D7"/>
    <w:rsid w:val="00283144"/>
    <w:rsid w:val="002A7FAD"/>
    <w:rsid w:val="002E51DC"/>
    <w:rsid w:val="0031168D"/>
    <w:rsid w:val="00372464"/>
    <w:rsid w:val="003A0335"/>
    <w:rsid w:val="003C3D32"/>
    <w:rsid w:val="003D5D38"/>
    <w:rsid w:val="003E7C7D"/>
    <w:rsid w:val="004008F8"/>
    <w:rsid w:val="00415A3E"/>
    <w:rsid w:val="0044535A"/>
    <w:rsid w:val="00446E5C"/>
    <w:rsid w:val="00480D08"/>
    <w:rsid w:val="004B6EB4"/>
    <w:rsid w:val="004C393C"/>
    <w:rsid w:val="004F2CC6"/>
    <w:rsid w:val="005031AA"/>
    <w:rsid w:val="00517F01"/>
    <w:rsid w:val="00520AA5"/>
    <w:rsid w:val="00521546"/>
    <w:rsid w:val="005669BB"/>
    <w:rsid w:val="005826F3"/>
    <w:rsid w:val="005A59C3"/>
    <w:rsid w:val="005B12A6"/>
    <w:rsid w:val="005E252B"/>
    <w:rsid w:val="00620214"/>
    <w:rsid w:val="00643D92"/>
    <w:rsid w:val="006B2D0D"/>
    <w:rsid w:val="006B6FB3"/>
    <w:rsid w:val="00713E6D"/>
    <w:rsid w:val="00714442"/>
    <w:rsid w:val="007A4A2F"/>
    <w:rsid w:val="007A50FB"/>
    <w:rsid w:val="007B18F5"/>
    <w:rsid w:val="007E4E0A"/>
    <w:rsid w:val="008330CF"/>
    <w:rsid w:val="008406EF"/>
    <w:rsid w:val="008A3020"/>
    <w:rsid w:val="008D2B7E"/>
    <w:rsid w:val="008D3C14"/>
    <w:rsid w:val="008D7692"/>
    <w:rsid w:val="008F70EE"/>
    <w:rsid w:val="009276F9"/>
    <w:rsid w:val="009436B4"/>
    <w:rsid w:val="00955AAB"/>
    <w:rsid w:val="00987639"/>
    <w:rsid w:val="009E0473"/>
    <w:rsid w:val="009F5066"/>
    <w:rsid w:val="00A02ED3"/>
    <w:rsid w:val="00A30BA9"/>
    <w:rsid w:val="00A472F3"/>
    <w:rsid w:val="00A64C85"/>
    <w:rsid w:val="00B10630"/>
    <w:rsid w:val="00B31AA9"/>
    <w:rsid w:val="00B34112"/>
    <w:rsid w:val="00B34E0F"/>
    <w:rsid w:val="00B40991"/>
    <w:rsid w:val="00B4269A"/>
    <w:rsid w:val="00B45F20"/>
    <w:rsid w:val="00B66F26"/>
    <w:rsid w:val="00B80F95"/>
    <w:rsid w:val="00BA41CB"/>
    <w:rsid w:val="00BA4EC0"/>
    <w:rsid w:val="00BD02F1"/>
    <w:rsid w:val="00BD5DF1"/>
    <w:rsid w:val="00BD6225"/>
    <w:rsid w:val="00C7013D"/>
    <w:rsid w:val="00C9579E"/>
    <w:rsid w:val="00CF223F"/>
    <w:rsid w:val="00CF3A6B"/>
    <w:rsid w:val="00D11C87"/>
    <w:rsid w:val="00D369DF"/>
    <w:rsid w:val="00D4427D"/>
    <w:rsid w:val="00D549F6"/>
    <w:rsid w:val="00D84C66"/>
    <w:rsid w:val="00DD6C8B"/>
    <w:rsid w:val="00DE1639"/>
    <w:rsid w:val="00E2663B"/>
    <w:rsid w:val="00ED439B"/>
    <w:rsid w:val="00F33CF9"/>
    <w:rsid w:val="00F734CF"/>
    <w:rsid w:val="00F86D48"/>
    <w:rsid w:val="00FB51C2"/>
    <w:rsid w:val="00FE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1FC4"/>
  <w15:chartTrackingRefBased/>
  <w15:docId w15:val="{0598336C-3AED-433E-8964-F2557F00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3E"/>
    <w:pPr>
      <w:ind w:left="720"/>
      <w:contextualSpacing/>
    </w:pPr>
  </w:style>
  <w:style w:type="paragraph" w:customStyle="1" w:styleId="Normal-Table">
    <w:name w:val="Normal-Table"/>
    <w:basedOn w:val="Normal"/>
    <w:link w:val="Normal-TableChar"/>
    <w:rsid w:val="00415A3E"/>
    <w:pPr>
      <w:spacing w:after="60" w:line="240" w:lineRule="auto"/>
    </w:pPr>
    <w:rPr>
      <w:rFonts w:ascii="Book Antiqua" w:eastAsia="SimSun" w:hAnsi="Book Antiqua" w:cs="Times New Roman"/>
      <w:sz w:val="18"/>
      <w:szCs w:val="20"/>
      <w:lang w:val="en-GB"/>
    </w:rPr>
  </w:style>
  <w:style w:type="paragraph" w:customStyle="1" w:styleId="TableHeader">
    <w:name w:val="Table Header"/>
    <w:basedOn w:val="Normal-Table"/>
    <w:rsid w:val="00415A3E"/>
    <w:rPr>
      <w:b/>
      <w:bCs/>
    </w:rPr>
  </w:style>
  <w:style w:type="character" w:customStyle="1" w:styleId="Normal-TableChar">
    <w:name w:val="Normal-Table Char"/>
    <w:link w:val="Normal-Table"/>
    <w:rsid w:val="00415A3E"/>
    <w:rPr>
      <w:rFonts w:ascii="Book Antiqua" w:eastAsia="SimSun" w:hAnsi="Book Antiqua" w:cs="Times New Roman"/>
      <w:sz w:val="18"/>
      <w:szCs w:val="20"/>
      <w:lang w:val="en-GB"/>
    </w:rPr>
  </w:style>
  <w:style w:type="paragraph" w:styleId="Header">
    <w:name w:val="header"/>
    <w:basedOn w:val="Normal"/>
    <w:link w:val="HeaderChar"/>
    <w:rsid w:val="00BD6225"/>
    <w:pPr>
      <w:tabs>
        <w:tab w:val="center" w:pos="4320"/>
        <w:tab w:val="right" w:pos="8640"/>
      </w:tabs>
      <w:spacing w:after="120" w:line="240" w:lineRule="auto"/>
    </w:pPr>
    <w:rPr>
      <w:rFonts w:ascii="Book Antiqua" w:eastAsia="SimSun" w:hAnsi="Book Antiqua" w:cs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BD6225"/>
    <w:rPr>
      <w:rFonts w:ascii="Book Antiqua" w:eastAsia="SimSun" w:hAnsi="Book Antiqua" w:cs="Times New Roman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306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6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6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6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6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757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8563">
                                  <w:marLeft w:val="-3"/>
                                  <w:marRight w:val="-3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0000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980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7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3911">
                                  <w:marLeft w:val="-3"/>
                                  <w:marRight w:val="-3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0000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096">
          <w:marLeft w:val="0"/>
          <w:marRight w:val="0"/>
          <w:marTop w:val="0"/>
          <w:marBottom w:val="0"/>
          <w:divBdr>
            <w:top w:val="single" w:sz="12" w:space="0" w:color="1B78D6"/>
            <w:left w:val="single" w:sz="12" w:space="0" w:color="1B78D6"/>
            <w:bottom w:val="single" w:sz="12" w:space="0" w:color="1B78D6"/>
            <w:right w:val="single" w:sz="12" w:space="0" w:color="1B78D6"/>
          </w:divBdr>
          <w:divsChild>
            <w:div w:id="874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443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208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Aung, Sa Bai</dc:creator>
  <cp:keywords/>
  <dc:description/>
  <cp:lastModifiedBy>Aung, Sa Bai</cp:lastModifiedBy>
  <cp:revision>19</cp:revision>
  <dcterms:created xsi:type="dcterms:W3CDTF">2017-08-08T03:54:00Z</dcterms:created>
  <dcterms:modified xsi:type="dcterms:W3CDTF">2017-08-10T02:31:00Z</dcterms:modified>
</cp:coreProperties>
</file>